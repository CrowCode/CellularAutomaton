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0C1B89">
      <w:pPr>
        <w:pStyle w:val="Standard"/>
        <w:jc w:val="center"/>
        <w:rPr>
          <w:sz w:val="56"/>
          <w:szCs w:val="56"/>
        </w:rPr>
      </w:pPr>
      <w:r w:rsidRPr="002930AD">
        <w:rPr>
          <w:sz w:val="56"/>
          <w:szCs w:val="56"/>
        </w:rPr>
        <w:t>Cellular Automaton</w:t>
      </w:r>
    </w:p>
    <w:p w:rsidR="00525E97" w:rsidRPr="002930AD" w:rsidRDefault="000C1B89">
      <w:pPr>
        <w:pStyle w:val="Standard"/>
        <w:jc w:val="center"/>
        <w:rPr>
          <w:sz w:val="56"/>
          <w:szCs w:val="56"/>
        </w:rPr>
      </w:pPr>
      <w:r w:rsidRPr="002930AD">
        <w:rPr>
          <w:sz w:val="56"/>
          <w:szCs w:val="56"/>
        </w:rPr>
        <w:t>Technical documentation</w:t>
      </w:r>
    </w:p>
    <w:p w:rsidR="00525E97" w:rsidRPr="002930AD" w:rsidRDefault="00525E97">
      <w:pPr>
        <w:pStyle w:val="Standard"/>
        <w:jc w:val="center"/>
        <w:rPr>
          <w:sz w:val="56"/>
          <w:szCs w:val="56"/>
        </w:rPr>
      </w:pPr>
    </w:p>
    <w:p w:rsidR="00525E97" w:rsidRPr="002930AD" w:rsidRDefault="00525E97">
      <w:pPr>
        <w:pStyle w:val="Standard"/>
        <w:jc w:val="center"/>
        <w:rPr>
          <w:sz w:val="56"/>
          <w:szCs w:val="56"/>
        </w:rPr>
      </w:pPr>
    </w:p>
    <w:p w:rsidR="00525E97" w:rsidRPr="002930AD" w:rsidRDefault="00525E97">
      <w:pPr>
        <w:pStyle w:val="Standard"/>
        <w:jc w:val="center"/>
        <w:rPr>
          <w:sz w:val="56"/>
          <w:szCs w:val="56"/>
        </w:rPr>
      </w:pPr>
    </w:p>
    <w:p w:rsidR="00525E97" w:rsidRPr="002930AD" w:rsidRDefault="00525E97">
      <w:pPr>
        <w:pStyle w:val="Standard"/>
        <w:jc w:val="center"/>
        <w:rPr>
          <w:sz w:val="56"/>
          <w:szCs w:val="56"/>
        </w:rPr>
      </w:pPr>
    </w:p>
    <w:p w:rsidR="00525E97" w:rsidRPr="002930AD" w:rsidRDefault="000C1B89">
      <w:pPr>
        <w:pStyle w:val="Standard"/>
        <w:jc w:val="center"/>
        <w:rPr>
          <w:sz w:val="36"/>
          <w:szCs w:val="36"/>
        </w:rPr>
      </w:pPr>
      <w:r w:rsidRPr="002930AD">
        <w:rPr>
          <w:sz w:val="36"/>
          <w:szCs w:val="36"/>
        </w:rPr>
        <w:t>By</w:t>
      </w:r>
    </w:p>
    <w:p w:rsidR="00525E97" w:rsidRPr="002930AD" w:rsidRDefault="000C1B89">
      <w:pPr>
        <w:pStyle w:val="Standard"/>
        <w:jc w:val="center"/>
        <w:rPr>
          <w:sz w:val="36"/>
          <w:szCs w:val="36"/>
        </w:rPr>
      </w:pPr>
      <w:proofErr w:type="spellStart"/>
      <w:r w:rsidRPr="002930AD">
        <w:rPr>
          <w:sz w:val="36"/>
          <w:szCs w:val="36"/>
        </w:rPr>
        <w:t>Sajjad</w:t>
      </w:r>
      <w:proofErr w:type="spellEnd"/>
      <w:r w:rsidRPr="002930AD">
        <w:rPr>
          <w:sz w:val="36"/>
          <w:szCs w:val="36"/>
        </w:rPr>
        <w:t xml:space="preserve"> </w:t>
      </w:r>
      <w:proofErr w:type="spellStart"/>
      <w:r w:rsidRPr="002930AD">
        <w:rPr>
          <w:sz w:val="36"/>
          <w:szCs w:val="36"/>
        </w:rPr>
        <w:t>Hassanpour</w:t>
      </w:r>
      <w:proofErr w:type="spellEnd"/>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p w:rsidR="00525E97" w:rsidRPr="002930AD" w:rsidRDefault="00525E97">
      <w:pPr>
        <w:pStyle w:val="Standard"/>
        <w:jc w:val="center"/>
        <w:rPr>
          <w:sz w:val="36"/>
          <w:szCs w:val="36"/>
        </w:rPr>
      </w:pPr>
    </w:p>
    <w:tbl>
      <w:tblPr>
        <w:tblW w:w="9737" w:type="dxa"/>
        <w:tblInd w:w="321" w:type="dxa"/>
        <w:tblLayout w:type="fixed"/>
        <w:tblCellMar>
          <w:left w:w="10" w:type="dxa"/>
          <w:right w:w="10" w:type="dxa"/>
        </w:tblCellMar>
        <w:tblLook w:val="0000" w:firstRow="0" w:lastRow="0" w:firstColumn="0" w:lastColumn="0" w:noHBand="0" w:noVBand="0"/>
      </w:tblPr>
      <w:tblGrid>
        <w:gridCol w:w="1980"/>
        <w:gridCol w:w="1485"/>
        <w:gridCol w:w="1050"/>
        <w:gridCol w:w="630"/>
        <w:gridCol w:w="990"/>
        <w:gridCol w:w="1380"/>
        <w:gridCol w:w="405"/>
        <w:gridCol w:w="1817"/>
      </w:tblGrid>
      <w:tr w:rsidR="00525E97" w:rsidRPr="002930AD" w:rsidTr="007A1BBE">
        <w:trPr>
          <w:trHeight w:val="547"/>
        </w:trPr>
        <w:tc>
          <w:tcPr>
            <w:tcW w:w="9737" w:type="dxa"/>
            <w:gridSpan w:val="8"/>
            <w:tcBorders>
              <w:top w:val="single" w:sz="4" w:space="0" w:color="00CC33"/>
              <w:left w:val="single" w:sz="4" w:space="0" w:color="00CC33"/>
              <w:bottom w:val="single" w:sz="4" w:space="0" w:color="00CC33"/>
              <w:right w:val="single" w:sz="4" w:space="0" w:color="00CC33"/>
            </w:tcBorders>
            <w:shd w:val="clear" w:color="auto" w:fill="00CC33"/>
            <w:tcMar>
              <w:top w:w="0" w:type="dxa"/>
              <w:left w:w="108" w:type="dxa"/>
              <w:bottom w:w="0" w:type="dxa"/>
              <w:right w:w="108" w:type="dxa"/>
            </w:tcMar>
            <w:vAlign w:val="center"/>
          </w:tcPr>
          <w:p w:rsidR="00525E97" w:rsidRPr="002930AD" w:rsidRDefault="000C1B89">
            <w:pPr>
              <w:pStyle w:val="Standard"/>
              <w:jc w:val="center"/>
              <w:rPr>
                <w:rFonts w:eastAsia="Calibri"/>
                <w:b/>
                <w:bCs/>
                <w:sz w:val="32"/>
                <w:szCs w:val="32"/>
                <w:lang w:eastAsia="en-US" w:bidi="ar-SA"/>
              </w:rPr>
            </w:pPr>
            <w:r w:rsidRPr="002930AD">
              <w:rPr>
                <w:rFonts w:eastAsia="Calibri"/>
                <w:b/>
                <w:bCs/>
                <w:sz w:val="32"/>
                <w:szCs w:val="32"/>
                <w:lang w:eastAsia="en-US" w:bidi="ar-SA"/>
              </w:rPr>
              <w:t>Document metric</w:t>
            </w:r>
          </w:p>
        </w:tc>
      </w:tr>
      <w:tr w:rsidR="00525E97" w:rsidRPr="002930AD" w:rsidTr="007A1BBE">
        <w:trPr>
          <w:trHeight w:val="515"/>
        </w:trPr>
        <w:tc>
          <w:tcPr>
            <w:tcW w:w="1980" w:type="dxa"/>
            <w:tcBorders>
              <w:top w:val="single" w:sz="4" w:space="0" w:color="00000A"/>
              <w:left w:val="single" w:sz="4" w:space="0" w:color="00000A"/>
              <w:bottom w:val="single" w:sz="4" w:space="0" w:color="00000A"/>
              <w:right w:val="single" w:sz="4" w:space="0" w:color="00000A"/>
            </w:tcBorders>
            <w:shd w:val="clear" w:color="auto" w:fill="00CC33"/>
            <w:tcMar>
              <w:top w:w="0" w:type="dxa"/>
              <w:left w:w="108" w:type="dxa"/>
              <w:bottom w:w="0" w:type="dxa"/>
              <w:right w:w="108" w:type="dxa"/>
            </w:tcMar>
            <w:vAlign w:val="center"/>
          </w:tcPr>
          <w:p w:rsidR="00525E97" w:rsidRPr="002930AD" w:rsidRDefault="000C1B89">
            <w:pPr>
              <w:pStyle w:val="Standard"/>
              <w:shd w:val="clear" w:color="auto" w:fill="00CC33"/>
              <w:jc w:val="center"/>
              <w:rPr>
                <w:rFonts w:eastAsia="Calibri"/>
                <w:sz w:val="28"/>
                <w:szCs w:val="28"/>
                <w:lang w:eastAsia="en-US" w:bidi="ar-SA"/>
              </w:rPr>
            </w:pPr>
            <w:r w:rsidRPr="002930AD">
              <w:rPr>
                <w:rFonts w:eastAsia="Calibri"/>
                <w:sz w:val="28"/>
                <w:szCs w:val="28"/>
                <w:lang w:eastAsia="en-US" w:bidi="ar-SA"/>
              </w:rPr>
              <w:t>Project</w:t>
            </w:r>
          </w:p>
        </w:tc>
        <w:tc>
          <w:tcPr>
            <w:tcW w:w="3165" w:type="dxa"/>
            <w:gridSpan w:val="3"/>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25E97" w:rsidRPr="002930AD" w:rsidRDefault="000C1B89">
            <w:pPr>
              <w:pStyle w:val="Standard"/>
              <w:jc w:val="center"/>
              <w:rPr>
                <w:rFonts w:eastAsia="Calibri"/>
                <w:sz w:val="28"/>
                <w:szCs w:val="28"/>
                <w:lang w:eastAsia="en-US" w:bidi="ar-SA"/>
              </w:rPr>
            </w:pPr>
            <w:r w:rsidRPr="002930AD">
              <w:rPr>
                <w:rFonts w:eastAsia="Calibri"/>
                <w:sz w:val="28"/>
                <w:szCs w:val="28"/>
                <w:lang w:eastAsia="en-US" w:bidi="ar-SA"/>
              </w:rPr>
              <w:t>Cellular Automaton</w:t>
            </w:r>
          </w:p>
        </w:tc>
        <w:tc>
          <w:tcPr>
            <w:tcW w:w="237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25E97" w:rsidRPr="002930AD" w:rsidRDefault="000C1B89">
            <w:pPr>
              <w:pStyle w:val="Standard"/>
              <w:jc w:val="center"/>
              <w:rPr>
                <w:rFonts w:eastAsia="Calibri"/>
                <w:sz w:val="28"/>
                <w:szCs w:val="28"/>
                <w:lang w:eastAsia="en-US" w:bidi="ar-SA"/>
              </w:rPr>
            </w:pPr>
            <w:r w:rsidRPr="002930AD">
              <w:rPr>
                <w:rFonts w:eastAsia="Calibri"/>
                <w:sz w:val="28"/>
                <w:szCs w:val="28"/>
                <w:lang w:eastAsia="en-US" w:bidi="ar-SA"/>
              </w:rPr>
              <w:t>Company</w:t>
            </w:r>
          </w:p>
        </w:tc>
        <w:tc>
          <w:tcPr>
            <w:tcW w:w="222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25E97" w:rsidRPr="002930AD" w:rsidRDefault="000C1B89">
            <w:pPr>
              <w:pStyle w:val="Standard"/>
              <w:jc w:val="center"/>
              <w:rPr>
                <w:rFonts w:eastAsia="Calibri"/>
                <w:sz w:val="28"/>
                <w:szCs w:val="28"/>
                <w:lang w:eastAsia="en-US" w:bidi="ar-SA"/>
              </w:rPr>
            </w:pPr>
            <w:r w:rsidRPr="002930AD">
              <w:rPr>
                <w:rFonts w:eastAsia="Calibri"/>
                <w:sz w:val="28"/>
                <w:szCs w:val="28"/>
                <w:lang w:eastAsia="en-US" w:bidi="ar-SA"/>
              </w:rPr>
              <w:t>WUT</w:t>
            </w:r>
          </w:p>
        </w:tc>
      </w:tr>
      <w:tr w:rsidR="00525E97" w:rsidRPr="002930AD" w:rsidTr="007A1BBE">
        <w:trPr>
          <w:trHeight w:val="547"/>
        </w:trPr>
        <w:tc>
          <w:tcPr>
            <w:tcW w:w="1980" w:type="dxa"/>
            <w:tcBorders>
              <w:top w:val="single" w:sz="4" w:space="0" w:color="00000A"/>
              <w:left w:val="single" w:sz="4" w:space="0" w:color="00000A"/>
              <w:bottom w:val="single" w:sz="4" w:space="0" w:color="00000A"/>
              <w:right w:val="single" w:sz="4" w:space="0" w:color="00000A"/>
            </w:tcBorders>
            <w:shd w:val="clear" w:color="auto" w:fill="00CC33"/>
            <w:tcMar>
              <w:top w:w="0" w:type="dxa"/>
              <w:left w:w="108" w:type="dxa"/>
              <w:bottom w:w="0" w:type="dxa"/>
              <w:right w:w="108" w:type="dxa"/>
            </w:tcMar>
            <w:vAlign w:val="center"/>
          </w:tcPr>
          <w:p w:rsidR="00525E97" w:rsidRPr="002930AD" w:rsidRDefault="000C1B89">
            <w:pPr>
              <w:pStyle w:val="Standard"/>
              <w:shd w:val="clear" w:color="auto" w:fill="00CC33"/>
              <w:jc w:val="center"/>
              <w:rPr>
                <w:rFonts w:eastAsia="Calibri"/>
                <w:sz w:val="28"/>
                <w:szCs w:val="28"/>
                <w:lang w:eastAsia="en-US" w:bidi="ar-SA"/>
              </w:rPr>
            </w:pPr>
            <w:r w:rsidRPr="002930AD">
              <w:rPr>
                <w:rFonts w:eastAsia="Calibri"/>
                <w:sz w:val="28"/>
                <w:szCs w:val="28"/>
                <w:lang w:eastAsia="en-US" w:bidi="ar-SA"/>
              </w:rPr>
              <w:t>Name</w:t>
            </w:r>
          </w:p>
        </w:tc>
        <w:tc>
          <w:tcPr>
            <w:tcW w:w="7757" w:type="dxa"/>
            <w:gridSpan w:val="7"/>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25E97" w:rsidRPr="002930AD" w:rsidRDefault="000C1B89" w:rsidP="000C1B89">
            <w:pPr>
              <w:pStyle w:val="Standard"/>
              <w:jc w:val="center"/>
              <w:rPr>
                <w:rFonts w:eastAsia="Calibri"/>
                <w:sz w:val="28"/>
                <w:szCs w:val="28"/>
                <w:lang w:eastAsia="en-US" w:bidi="ar-SA"/>
              </w:rPr>
            </w:pPr>
            <w:r w:rsidRPr="002930AD">
              <w:rPr>
                <w:rFonts w:eastAsia="Calibri"/>
                <w:sz w:val="28"/>
                <w:szCs w:val="28"/>
                <w:lang w:eastAsia="en-US" w:bidi="ar-SA"/>
              </w:rPr>
              <w:t>Technical document of – Cellular Automaton</w:t>
            </w:r>
          </w:p>
        </w:tc>
      </w:tr>
      <w:tr w:rsidR="00525E97" w:rsidRPr="002930AD" w:rsidTr="007A1BBE">
        <w:trPr>
          <w:trHeight w:val="515"/>
        </w:trPr>
        <w:tc>
          <w:tcPr>
            <w:tcW w:w="1980" w:type="dxa"/>
            <w:tcBorders>
              <w:top w:val="single" w:sz="4" w:space="0" w:color="00000A"/>
              <w:left w:val="single" w:sz="4" w:space="0" w:color="00000A"/>
              <w:bottom w:val="single" w:sz="4" w:space="0" w:color="00000A"/>
              <w:right w:val="single" w:sz="4" w:space="0" w:color="00000A"/>
            </w:tcBorders>
            <w:shd w:val="clear" w:color="auto" w:fill="00CC33"/>
            <w:tcMar>
              <w:top w:w="0" w:type="dxa"/>
              <w:left w:w="108" w:type="dxa"/>
              <w:bottom w:w="0" w:type="dxa"/>
              <w:right w:w="108" w:type="dxa"/>
            </w:tcMar>
            <w:vAlign w:val="center"/>
          </w:tcPr>
          <w:p w:rsidR="00525E97" w:rsidRPr="002930AD" w:rsidRDefault="000C1B89">
            <w:pPr>
              <w:pStyle w:val="Standard"/>
              <w:shd w:val="clear" w:color="auto" w:fill="00CC33"/>
              <w:jc w:val="center"/>
              <w:rPr>
                <w:rFonts w:eastAsia="Calibri"/>
                <w:sz w:val="28"/>
                <w:szCs w:val="28"/>
                <w:lang w:eastAsia="en-US" w:bidi="ar-SA"/>
              </w:rPr>
            </w:pPr>
            <w:r w:rsidRPr="002930AD">
              <w:rPr>
                <w:rFonts w:eastAsia="Calibri"/>
                <w:sz w:val="28"/>
                <w:szCs w:val="28"/>
                <w:lang w:eastAsia="en-US" w:bidi="ar-SA"/>
              </w:rPr>
              <w:t>Topics</w:t>
            </w:r>
          </w:p>
        </w:tc>
        <w:tc>
          <w:tcPr>
            <w:tcW w:w="7757" w:type="dxa"/>
            <w:gridSpan w:val="7"/>
            <w:tcBorders>
              <w:top w:val="single" w:sz="4" w:space="0" w:color="00000A"/>
              <w:left w:val="single" w:sz="4" w:space="0" w:color="00000A"/>
              <w:bottom w:val="single" w:sz="4" w:space="0" w:color="00000A"/>
              <w:right w:val="single" w:sz="2" w:space="0" w:color="00000A"/>
            </w:tcBorders>
            <w:tcMar>
              <w:top w:w="0" w:type="dxa"/>
              <w:left w:w="108" w:type="dxa"/>
              <w:bottom w:w="0" w:type="dxa"/>
              <w:right w:w="108" w:type="dxa"/>
            </w:tcMar>
            <w:vAlign w:val="center"/>
          </w:tcPr>
          <w:p w:rsidR="00525E97" w:rsidRPr="002930AD" w:rsidRDefault="000C1B89">
            <w:pPr>
              <w:pStyle w:val="Standard"/>
              <w:jc w:val="center"/>
            </w:pPr>
            <w:r w:rsidRPr="002930AD">
              <w:rPr>
                <w:rFonts w:ascii="Bookman URW" w:hAnsi="Bookman URW"/>
                <w:sz w:val="22"/>
                <w:szCs w:val="22"/>
              </w:rPr>
              <w:t xml:space="preserve">Requirements </w:t>
            </w:r>
            <w:r w:rsidRPr="002930AD">
              <w:rPr>
                <w:rFonts w:ascii="Bookman URW" w:eastAsia="Calibri" w:hAnsi="Bookman URW"/>
                <w:sz w:val="22"/>
                <w:szCs w:val="22"/>
                <w:lang w:eastAsia="en-US" w:bidi="ar-SA"/>
              </w:rPr>
              <w:t>Specification</w:t>
            </w:r>
          </w:p>
        </w:tc>
      </w:tr>
      <w:tr w:rsidR="00525E97" w:rsidRPr="002930AD" w:rsidTr="007A1BBE">
        <w:trPr>
          <w:trHeight w:val="515"/>
        </w:trPr>
        <w:tc>
          <w:tcPr>
            <w:tcW w:w="1980" w:type="dxa"/>
            <w:tcBorders>
              <w:top w:val="single" w:sz="4" w:space="0" w:color="00000A"/>
              <w:left w:val="single" w:sz="4" w:space="0" w:color="00000A"/>
              <w:bottom w:val="single" w:sz="4" w:space="0" w:color="00000A"/>
              <w:right w:val="single" w:sz="4" w:space="0" w:color="00000A"/>
            </w:tcBorders>
            <w:shd w:val="clear" w:color="auto" w:fill="00CC33"/>
            <w:tcMar>
              <w:top w:w="0" w:type="dxa"/>
              <w:left w:w="108" w:type="dxa"/>
              <w:bottom w:w="0" w:type="dxa"/>
              <w:right w:w="108" w:type="dxa"/>
            </w:tcMar>
            <w:vAlign w:val="center"/>
          </w:tcPr>
          <w:p w:rsidR="00525E97" w:rsidRPr="002930AD" w:rsidRDefault="000C1B89">
            <w:pPr>
              <w:pStyle w:val="Standard"/>
              <w:shd w:val="clear" w:color="auto" w:fill="00CC33"/>
              <w:jc w:val="center"/>
              <w:rPr>
                <w:rFonts w:eastAsia="Calibri"/>
                <w:sz w:val="28"/>
                <w:szCs w:val="28"/>
                <w:lang w:eastAsia="en-US" w:bidi="ar-SA"/>
              </w:rPr>
            </w:pPr>
            <w:r w:rsidRPr="002930AD">
              <w:rPr>
                <w:rFonts w:eastAsia="Calibri"/>
                <w:sz w:val="28"/>
                <w:szCs w:val="28"/>
                <w:lang w:eastAsia="en-US" w:bidi="ar-SA"/>
              </w:rPr>
              <w:t>Author</w:t>
            </w:r>
          </w:p>
        </w:tc>
        <w:tc>
          <w:tcPr>
            <w:tcW w:w="7757" w:type="dxa"/>
            <w:gridSpan w:val="7"/>
            <w:tcBorders>
              <w:top w:val="single" w:sz="4" w:space="0" w:color="00000A"/>
              <w:left w:val="single" w:sz="4" w:space="0" w:color="00000A"/>
              <w:bottom w:val="single" w:sz="4" w:space="0" w:color="00000A"/>
              <w:right w:val="single" w:sz="2" w:space="0" w:color="00000A"/>
            </w:tcBorders>
            <w:tcMar>
              <w:top w:w="0" w:type="dxa"/>
              <w:left w:w="108" w:type="dxa"/>
              <w:bottom w:w="0" w:type="dxa"/>
              <w:right w:w="108" w:type="dxa"/>
            </w:tcMar>
            <w:vAlign w:val="center"/>
          </w:tcPr>
          <w:p w:rsidR="00525E97" w:rsidRPr="002930AD" w:rsidRDefault="000C1B89">
            <w:pPr>
              <w:pStyle w:val="Standard"/>
              <w:jc w:val="center"/>
              <w:rPr>
                <w:rFonts w:eastAsia="Calibri"/>
                <w:sz w:val="28"/>
                <w:szCs w:val="28"/>
                <w:lang w:eastAsia="en-US" w:bidi="ar-SA"/>
              </w:rPr>
            </w:pPr>
            <w:proofErr w:type="spellStart"/>
            <w:r w:rsidRPr="002930AD">
              <w:rPr>
                <w:rFonts w:eastAsia="Calibri"/>
                <w:sz w:val="28"/>
                <w:szCs w:val="28"/>
                <w:lang w:eastAsia="en-US" w:bidi="ar-SA"/>
              </w:rPr>
              <w:t>Sajjad</w:t>
            </w:r>
            <w:proofErr w:type="spellEnd"/>
            <w:r w:rsidRPr="002930AD">
              <w:rPr>
                <w:rFonts w:eastAsia="Calibri"/>
                <w:sz w:val="28"/>
                <w:szCs w:val="28"/>
                <w:lang w:eastAsia="en-US" w:bidi="ar-SA"/>
              </w:rPr>
              <w:t xml:space="preserve"> </w:t>
            </w:r>
            <w:proofErr w:type="spellStart"/>
            <w:r w:rsidRPr="002930AD">
              <w:rPr>
                <w:rFonts w:eastAsia="Calibri"/>
                <w:sz w:val="28"/>
                <w:szCs w:val="28"/>
                <w:lang w:eastAsia="en-US" w:bidi="ar-SA"/>
              </w:rPr>
              <w:t>Hassanpour</w:t>
            </w:r>
            <w:proofErr w:type="spellEnd"/>
          </w:p>
        </w:tc>
      </w:tr>
      <w:tr w:rsidR="00525E97" w:rsidRPr="002930AD" w:rsidTr="007A1BBE">
        <w:trPr>
          <w:trHeight w:val="515"/>
        </w:trPr>
        <w:tc>
          <w:tcPr>
            <w:tcW w:w="1980" w:type="dxa"/>
            <w:tcBorders>
              <w:top w:val="single" w:sz="4" w:space="0" w:color="00000A"/>
              <w:left w:val="single" w:sz="4" w:space="0" w:color="00000A"/>
              <w:bottom w:val="single" w:sz="4" w:space="0" w:color="00000A"/>
              <w:right w:val="single" w:sz="4" w:space="0" w:color="00000A"/>
            </w:tcBorders>
            <w:shd w:val="clear" w:color="auto" w:fill="00CC33"/>
            <w:tcMar>
              <w:top w:w="0" w:type="dxa"/>
              <w:left w:w="108" w:type="dxa"/>
              <w:bottom w:w="0" w:type="dxa"/>
              <w:right w:w="108" w:type="dxa"/>
            </w:tcMar>
            <w:vAlign w:val="center"/>
          </w:tcPr>
          <w:p w:rsidR="00525E97" w:rsidRPr="002930AD" w:rsidRDefault="000C1B89">
            <w:pPr>
              <w:pStyle w:val="Standard"/>
              <w:shd w:val="clear" w:color="auto" w:fill="00CC33"/>
              <w:jc w:val="center"/>
              <w:rPr>
                <w:rFonts w:eastAsia="Calibri"/>
                <w:sz w:val="28"/>
                <w:szCs w:val="28"/>
                <w:lang w:eastAsia="en-US" w:bidi="ar-SA"/>
              </w:rPr>
            </w:pPr>
            <w:r w:rsidRPr="002930AD">
              <w:rPr>
                <w:rFonts w:eastAsia="Calibri"/>
                <w:sz w:val="28"/>
                <w:szCs w:val="28"/>
                <w:lang w:eastAsia="en-US" w:bidi="ar-SA"/>
              </w:rPr>
              <w:t>File</w:t>
            </w:r>
          </w:p>
        </w:tc>
        <w:tc>
          <w:tcPr>
            <w:tcW w:w="7757" w:type="dxa"/>
            <w:gridSpan w:val="7"/>
            <w:tcBorders>
              <w:top w:val="single" w:sz="4" w:space="0" w:color="00000A"/>
              <w:left w:val="single" w:sz="4" w:space="0" w:color="00000A"/>
              <w:bottom w:val="single" w:sz="4" w:space="0" w:color="00000A"/>
              <w:right w:val="single" w:sz="2" w:space="0" w:color="00000A"/>
            </w:tcBorders>
            <w:tcMar>
              <w:top w:w="0" w:type="dxa"/>
              <w:left w:w="108" w:type="dxa"/>
              <w:bottom w:w="0" w:type="dxa"/>
              <w:right w:w="108" w:type="dxa"/>
            </w:tcMar>
            <w:vAlign w:val="center"/>
          </w:tcPr>
          <w:p w:rsidR="00525E97" w:rsidRPr="002930AD" w:rsidRDefault="000C1B89">
            <w:pPr>
              <w:pStyle w:val="Standard"/>
              <w:jc w:val="center"/>
              <w:rPr>
                <w:rFonts w:eastAsia="Calibri"/>
                <w:sz w:val="28"/>
                <w:szCs w:val="28"/>
                <w:lang w:eastAsia="en-US" w:bidi="ar-SA"/>
              </w:rPr>
            </w:pPr>
            <w:r w:rsidRPr="002930AD">
              <w:rPr>
                <w:rFonts w:eastAsia="Calibri"/>
                <w:sz w:val="28"/>
                <w:szCs w:val="28"/>
                <w:lang w:eastAsia="en-US" w:bidi="ar-SA"/>
              </w:rPr>
              <w:t>Requirement Specification for -  Life Board</w:t>
            </w:r>
          </w:p>
        </w:tc>
      </w:tr>
      <w:tr w:rsidR="00525E97" w:rsidRPr="002930AD" w:rsidTr="007A1BBE">
        <w:trPr>
          <w:trHeight w:val="547"/>
        </w:trPr>
        <w:tc>
          <w:tcPr>
            <w:tcW w:w="1980" w:type="dxa"/>
            <w:tcBorders>
              <w:top w:val="single" w:sz="4" w:space="0" w:color="00000A"/>
              <w:left w:val="single" w:sz="4" w:space="0" w:color="00000A"/>
              <w:bottom w:val="single" w:sz="4" w:space="0" w:color="00000A"/>
              <w:right w:val="single" w:sz="4" w:space="0" w:color="00000A"/>
            </w:tcBorders>
            <w:shd w:val="clear" w:color="auto" w:fill="00CC33"/>
            <w:tcMar>
              <w:top w:w="0" w:type="dxa"/>
              <w:left w:w="108" w:type="dxa"/>
              <w:bottom w:w="0" w:type="dxa"/>
              <w:right w:w="108" w:type="dxa"/>
            </w:tcMar>
            <w:vAlign w:val="center"/>
          </w:tcPr>
          <w:p w:rsidR="00525E97" w:rsidRPr="002930AD" w:rsidRDefault="000C1B89">
            <w:pPr>
              <w:pStyle w:val="Standard"/>
              <w:shd w:val="clear" w:color="auto" w:fill="00CC33"/>
              <w:jc w:val="center"/>
              <w:rPr>
                <w:rFonts w:eastAsia="Calibri"/>
                <w:sz w:val="28"/>
                <w:szCs w:val="28"/>
                <w:lang w:eastAsia="en-US" w:bidi="ar-SA"/>
              </w:rPr>
            </w:pPr>
            <w:r w:rsidRPr="002930AD">
              <w:rPr>
                <w:rFonts w:eastAsia="Calibri"/>
                <w:sz w:val="28"/>
                <w:szCs w:val="28"/>
                <w:lang w:eastAsia="en-US" w:bidi="ar-SA"/>
              </w:rPr>
              <w:t>Version no</w:t>
            </w:r>
          </w:p>
        </w:tc>
        <w:tc>
          <w:tcPr>
            <w:tcW w:w="1485" w:type="dxa"/>
            <w:tcBorders>
              <w:top w:val="single" w:sz="4" w:space="0" w:color="00000A"/>
              <w:left w:val="single" w:sz="4" w:space="0" w:color="00000A"/>
              <w:bottom w:val="single" w:sz="2" w:space="0" w:color="00000A"/>
              <w:right w:val="single" w:sz="4" w:space="0" w:color="00000A"/>
            </w:tcBorders>
            <w:tcMar>
              <w:top w:w="0" w:type="dxa"/>
              <w:left w:w="108" w:type="dxa"/>
              <w:bottom w:w="0" w:type="dxa"/>
              <w:right w:w="108" w:type="dxa"/>
            </w:tcMar>
            <w:vAlign w:val="center"/>
          </w:tcPr>
          <w:p w:rsidR="00525E97" w:rsidRPr="002930AD" w:rsidRDefault="000C1B89">
            <w:pPr>
              <w:pStyle w:val="Standard"/>
              <w:jc w:val="center"/>
              <w:rPr>
                <w:rFonts w:ascii="Calibri" w:eastAsia="Calibri" w:hAnsi="Calibri"/>
                <w:sz w:val="28"/>
                <w:szCs w:val="22"/>
                <w:lang w:eastAsia="en-US" w:bidi="ar-SA"/>
              </w:rPr>
            </w:pPr>
            <w:r w:rsidRPr="002930AD">
              <w:rPr>
                <w:rFonts w:ascii="Calibri" w:eastAsia="Calibri" w:hAnsi="Calibri"/>
                <w:sz w:val="28"/>
                <w:szCs w:val="22"/>
                <w:lang w:eastAsia="en-US" w:bidi="ar-SA"/>
              </w:rPr>
              <w:t>0.6</w:t>
            </w:r>
          </w:p>
        </w:tc>
        <w:tc>
          <w:tcPr>
            <w:tcW w:w="1050" w:type="dxa"/>
            <w:tcBorders>
              <w:top w:val="single" w:sz="4" w:space="0" w:color="00000A"/>
              <w:left w:val="single" w:sz="4" w:space="0" w:color="00000A"/>
              <w:bottom w:val="single" w:sz="2" w:space="0" w:color="00000A"/>
              <w:right w:val="single" w:sz="4" w:space="0" w:color="00000A"/>
            </w:tcBorders>
            <w:shd w:val="clear" w:color="auto" w:fill="00CC33"/>
            <w:tcMar>
              <w:top w:w="0" w:type="dxa"/>
              <w:left w:w="108" w:type="dxa"/>
              <w:bottom w:w="0" w:type="dxa"/>
              <w:right w:w="108" w:type="dxa"/>
            </w:tcMar>
            <w:vAlign w:val="center"/>
          </w:tcPr>
          <w:p w:rsidR="00525E97" w:rsidRPr="002930AD" w:rsidRDefault="000C1B89">
            <w:pPr>
              <w:pStyle w:val="Standard"/>
              <w:shd w:val="clear" w:color="auto" w:fill="00CC33"/>
              <w:jc w:val="center"/>
              <w:rPr>
                <w:rFonts w:eastAsia="Calibri"/>
                <w:sz w:val="28"/>
                <w:szCs w:val="28"/>
                <w:lang w:eastAsia="en-US" w:bidi="ar-SA"/>
              </w:rPr>
            </w:pPr>
            <w:r w:rsidRPr="002930AD">
              <w:rPr>
                <w:rFonts w:eastAsia="Calibri"/>
                <w:sz w:val="28"/>
                <w:szCs w:val="28"/>
                <w:lang w:eastAsia="en-US" w:bidi="ar-SA"/>
              </w:rPr>
              <w:t>Status</w:t>
            </w:r>
          </w:p>
        </w:tc>
        <w:tc>
          <w:tcPr>
            <w:tcW w:w="1620" w:type="dxa"/>
            <w:gridSpan w:val="2"/>
            <w:tcBorders>
              <w:top w:val="single" w:sz="4" w:space="0" w:color="00000A"/>
              <w:left w:val="single" w:sz="4" w:space="0" w:color="00000A"/>
              <w:bottom w:val="single" w:sz="2" w:space="0" w:color="00000A"/>
              <w:right w:val="single" w:sz="4" w:space="0" w:color="00000A"/>
            </w:tcBorders>
            <w:tcMar>
              <w:top w:w="0" w:type="dxa"/>
              <w:left w:w="108" w:type="dxa"/>
              <w:bottom w:w="0" w:type="dxa"/>
              <w:right w:w="108" w:type="dxa"/>
            </w:tcMar>
            <w:vAlign w:val="center"/>
          </w:tcPr>
          <w:p w:rsidR="00525E97" w:rsidRPr="002930AD" w:rsidRDefault="000C1B89">
            <w:pPr>
              <w:pStyle w:val="Standard"/>
              <w:jc w:val="center"/>
              <w:rPr>
                <w:rFonts w:ascii="Calibri" w:eastAsia="Calibri" w:hAnsi="Calibri"/>
                <w:sz w:val="28"/>
                <w:szCs w:val="22"/>
                <w:lang w:eastAsia="en-US" w:bidi="ar-SA"/>
              </w:rPr>
            </w:pPr>
            <w:r w:rsidRPr="002930AD">
              <w:rPr>
                <w:rFonts w:ascii="Calibri" w:eastAsia="Calibri" w:hAnsi="Calibri"/>
                <w:sz w:val="28"/>
                <w:szCs w:val="22"/>
                <w:lang w:eastAsia="en-US" w:bidi="ar-SA"/>
              </w:rPr>
              <w:t>working</w:t>
            </w:r>
          </w:p>
        </w:tc>
        <w:tc>
          <w:tcPr>
            <w:tcW w:w="1785" w:type="dxa"/>
            <w:gridSpan w:val="2"/>
            <w:tcBorders>
              <w:top w:val="single" w:sz="4" w:space="0" w:color="00000A"/>
              <w:left w:val="single" w:sz="4" w:space="0" w:color="00000A"/>
              <w:bottom w:val="single" w:sz="2" w:space="0" w:color="00000A"/>
              <w:right w:val="single" w:sz="4" w:space="0" w:color="00000A"/>
            </w:tcBorders>
            <w:shd w:val="clear" w:color="auto" w:fill="00CC33"/>
            <w:tcMar>
              <w:top w:w="0" w:type="dxa"/>
              <w:left w:w="108" w:type="dxa"/>
              <w:bottom w:w="0" w:type="dxa"/>
              <w:right w:w="108" w:type="dxa"/>
            </w:tcMar>
            <w:vAlign w:val="center"/>
          </w:tcPr>
          <w:p w:rsidR="00525E97" w:rsidRPr="002930AD" w:rsidRDefault="000C1B89">
            <w:pPr>
              <w:pStyle w:val="Standard"/>
              <w:shd w:val="clear" w:color="auto" w:fill="00CC33"/>
              <w:jc w:val="center"/>
              <w:rPr>
                <w:rFonts w:eastAsia="Calibri"/>
                <w:sz w:val="28"/>
                <w:szCs w:val="28"/>
                <w:lang w:eastAsia="en-US" w:bidi="ar-SA"/>
              </w:rPr>
            </w:pPr>
            <w:r w:rsidRPr="002930AD">
              <w:rPr>
                <w:rFonts w:eastAsia="Calibri"/>
                <w:sz w:val="28"/>
                <w:szCs w:val="28"/>
                <w:lang w:eastAsia="en-US" w:bidi="ar-SA"/>
              </w:rPr>
              <w:t>Opening date</w:t>
            </w:r>
          </w:p>
        </w:tc>
        <w:tc>
          <w:tcPr>
            <w:tcW w:w="1817" w:type="dxa"/>
            <w:tcBorders>
              <w:top w:val="single" w:sz="4" w:space="0" w:color="00000A"/>
              <w:left w:val="single" w:sz="4" w:space="0" w:color="00000A"/>
              <w:bottom w:val="single" w:sz="2" w:space="0" w:color="00000A"/>
              <w:right w:val="single" w:sz="4" w:space="0" w:color="00000A"/>
            </w:tcBorders>
            <w:tcMar>
              <w:top w:w="0" w:type="dxa"/>
              <w:left w:w="108" w:type="dxa"/>
              <w:bottom w:w="0" w:type="dxa"/>
              <w:right w:w="108" w:type="dxa"/>
            </w:tcMar>
            <w:vAlign w:val="center"/>
          </w:tcPr>
          <w:p w:rsidR="00525E97" w:rsidRPr="002930AD" w:rsidRDefault="000C1B89" w:rsidP="000C1B89">
            <w:pPr>
              <w:pStyle w:val="Standard"/>
              <w:jc w:val="center"/>
              <w:rPr>
                <w:rFonts w:ascii="Calibri" w:eastAsia="Calibri" w:hAnsi="Calibri"/>
                <w:sz w:val="28"/>
                <w:szCs w:val="22"/>
                <w:lang w:eastAsia="en-US" w:bidi="ar-SA"/>
              </w:rPr>
            </w:pPr>
            <w:r w:rsidRPr="002930AD">
              <w:rPr>
                <w:rFonts w:ascii="Calibri" w:eastAsia="Calibri" w:hAnsi="Calibri"/>
                <w:sz w:val="28"/>
                <w:szCs w:val="22"/>
                <w:lang w:eastAsia="en-US" w:bidi="ar-SA"/>
              </w:rPr>
              <w:t>7.04</w:t>
            </w:r>
          </w:p>
        </w:tc>
      </w:tr>
      <w:tr w:rsidR="00525E97" w:rsidRPr="002930AD" w:rsidTr="007A1BBE">
        <w:trPr>
          <w:trHeight w:val="515"/>
        </w:trPr>
        <w:tc>
          <w:tcPr>
            <w:tcW w:w="1980" w:type="dxa"/>
            <w:tcBorders>
              <w:top w:val="single" w:sz="4" w:space="0" w:color="00000A"/>
              <w:left w:val="single" w:sz="4" w:space="0" w:color="00000A"/>
              <w:bottom w:val="single" w:sz="4" w:space="0" w:color="00000A"/>
              <w:right w:val="single" w:sz="4" w:space="0" w:color="00000A"/>
            </w:tcBorders>
            <w:shd w:val="clear" w:color="auto" w:fill="00CC33"/>
            <w:tcMar>
              <w:top w:w="0" w:type="dxa"/>
              <w:left w:w="108" w:type="dxa"/>
              <w:bottom w:w="0" w:type="dxa"/>
              <w:right w:w="108" w:type="dxa"/>
            </w:tcMar>
            <w:vAlign w:val="center"/>
          </w:tcPr>
          <w:p w:rsidR="00525E97" w:rsidRPr="002930AD" w:rsidRDefault="000C1B89">
            <w:pPr>
              <w:pStyle w:val="Standard"/>
              <w:shd w:val="clear" w:color="auto" w:fill="00CC33"/>
              <w:jc w:val="center"/>
              <w:rPr>
                <w:rFonts w:eastAsia="Calibri"/>
                <w:sz w:val="28"/>
                <w:szCs w:val="28"/>
                <w:lang w:eastAsia="en-US" w:bidi="ar-SA"/>
              </w:rPr>
            </w:pPr>
            <w:r w:rsidRPr="002930AD">
              <w:rPr>
                <w:rFonts w:eastAsia="Calibri"/>
                <w:sz w:val="28"/>
                <w:szCs w:val="28"/>
                <w:lang w:eastAsia="en-US" w:bidi="ar-SA"/>
              </w:rPr>
              <w:t>Summary</w:t>
            </w:r>
          </w:p>
        </w:tc>
        <w:tc>
          <w:tcPr>
            <w:tcW w:w="7757" w:type="dxa"/>
            <w:gridSpan w:val="7"/>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25E97" w:rsidRPr="002930AD" w:rsidRDefault="000C1B89">
            <w:pPr>
              <w:pStyle w:val="Standard"/>
              <w:jc w:val="center"/>
              <w:rPr>
                <w:rFonts w:eastAsia="Calibri"/>
                <w:sz w:val="28"/>
                <w:szCs w:val="28"/>
                <w:lang w:eastAsia="en-US" w:bidi="ar-SA"/>
              </w:rPr>
            </w:pPr>
            <w:r w:rsidRPr="002930AD">
              <w:rPr>
                <w:rFonts w:eastAsia="Calibri"/>
                <w:sz w:val="28"/>
                <w:szCs w:val="28"/>
                <w:lang w:eastAsia="en-US" w:bidi="ar-SA"/>
              </w:rPr>
              <w:t>Detailed description and illustration of the requirements for the  Life Board  application</w:t>
            </w:r>
          </w:p>
        </w:tc>
      </w:tr>
      <w:tr w:rsidR="00525E97" w:rsidRPr="002930AD" w:rsidTr="007A1BBE">
        <w:trPr>
          <w:trHeight w:val="515"/>
        </w:trPr>
        <w:tc>
          <w:tcPr>
            <w:tcW w:w="1980" w:type="dxa"/>
            <w:tcBorders>
              <w:top w:val="single" w:sz="4" w:space="0" w:color="00000A"/>
              <w:left w:val="single" w:sz="4" w:space="0" w:color="00000A"/>
              <w:bottom w:val="single" w:sz="4" w:space="0" w:color="00000A"/>
              <w:right w:val="single" w:sz="4" w:space="0" w:color="00000A"/>
            </w:tcBorders>
            <w:shd w:val="clear" w:color="auto" w:fill="00CC33"/>
            <w:tcMar>
              <w:top w:w="0" w:type="dxa"/>
              <w:left w:w="108" w:type="dxa"/>
              <w:bottom w:w="0" w:type="dxa"/>
              <w:right w:w="108" w:type="dxa"/>
            </w:tcMar>
            <w:vAlign w:val="center"/>
          </w:tcPr>
          <w:p w:rsidR="00525E97" w:rsidRPr="002930AD" w:rsidRDefault="000C1B89">
            <w:pPr>
              <w:pStyle w:val="Standard"/>
              <w:shd w:val="clear" w:color="auto" w:fill="00CC33"/>
              <w:jc w:val="center"/>
              <w:rPr>
                <w:rFonts w:eastAsia="Calibri"/>
                <w:sz w:val="28"/>
                <w:szCs w:val="28"/>
                <w:lang w:eastAsia="en-US" w:bidi="ar-SA"/>
              </w:rPr>
            </w:pPr>
            <w:r w:rsidRPr="002930AD">
              <w:rPr>
                <w:rFonts w:eastAsia="Calibri"/>
                <w:sz w:val="28"/>
                <w:szCs w:val="28"/>
                <w:lang w:eastAsia="en-US" w:bidi="ar-SA"/>
              </w:rPr>
              <w:t>Authorized by</w:t>
            </w:r>
          </w:p>
        </w:tc>
        <w:tc>
          <w:tcPr>
            <w:tcW w:w="3165" w:type="dxa"/>
            <w:gridSpan w:val="3"/>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25E97" w:rsidRPr="002930AD" w:rsidRDefault="00525E97">
            <w:pPr>
              <w:pStyle w:val="Standard"/>
              <w:jc w:val="center"/>
              <w:rPr>
                <w:rFonts w:ascii="Calibri" w:eastAsia="Calibri" w:hAnsi="Calibri"/>
                <w:sz w:val="28"/>
                <w:szCs w:val="22"/>
                <w:lang w:eastAsia="en-US" w:bidi="ar-SA"/>
              </w:rPr>
            </w:pPr>
          </w:p>
        </w:tc>
        <w:tc>
          <w:tcPr>
            <w:tcW w:w="2370" w:type="dxa"/>
            <w:gridSpan w:val="2"/>
            <w:tcBorders>
              <w:top w:val="single" w:sz="4" w:space="0" w:color="00000A"/>
              <w:left w:val="single" w:sz="4" w:space="0" w:color="00000A"/>
              <w:bottom w:val="single" w:sz="4" w:space="0" w:color="00000A"/>
              <w:right w:val="single" w:sz="4" w:space="0" w:color="00000A"/>
            </w:tcBorders>
            <w:shd w:val="clear" w:color="auto" w:fill="00CC33"/>
            <w:tcMar>
              <w:top w:w="0" w:type="dxa"/>
              <w:left w:w="108" w:type="dxa"/>
              <w:bottom w:w="0" w:type="dxa"/>
              <w:right w:w="108" w:type="dxa"/>
            </w:tcMar>
            <w:vAlign w:val="center"/>
          </w:tcPr>
          <w:p w:rsidR="00525E97" w:rsidRPr="002930AD" w:rsidRDefault="000C1B89">
            <w:pPr>
              <w:pStyle w:val="Standard"/>
              <w:shd w:val="clear" w:color="auto" w:fill="00CC33"/>
              <w:jc w:val="center"/>
              <w:rPr>
                <w:rFonts w:eastAsia="Calibri"/>
                <w:sz w:val="28"/>
                <w:szCs w:val="28"/>
                <w:lang w:eastAsia="en-US" w:bidi="ar-SA"/>
              </w:rPr>
            </w:pPr>
            <w:r w:rsidRPr="002930AD">
              <w:rPr>
                <w:rFonts w:eastAsia="Calibri"/>
                <w:sz w:val="28"/>
                <w:szCs w:val="28"/>
                <w:lang w:eastAsia="en-US" w:bidi="ar-SA"/>
              </w:rPr>
              <w:t>Last modification</w:t>
            </w:r>
          </w:p>
        </w:tc>
        <w:tc>
          <w:tcPr>
            <w:tcW w:w="222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525E97" w:rsidRPr="002930AD" w:rsidRDefault="00525E97">
            <w:pPr>
              <w:pStyle w:val="Standard"/>
              <w:jc w:val="center"/>
              <w:rPr>
                <w:rFonts w:ascii="Calibri" w:eastAsia="Calibri" w:hAnsi="Calibri"/>
                <w:sz w:val="28"/>
                <w:szCs w:val="22"/>
                <w:lang w:eastAsia="en-US" w:bidi="ar-SA"/>
              </w:rPr>
            </w:pPr>
          </w:p>
        </w:tc>
      </w:tr>
    </w:tbl>
    <w:p w:rsidR="00525E97" w:rsidRPr="002930AD" w:rsidRDefault="00525E97">
      <w:pPr>
        <w:pStyle w:val="Standard"/>
      </w:pPr>
    </w:p>
    <w:p w:rsidR="00525E97" w:rsidRPr="002930AD" w:rsidRDefault="00525E97">
      <w:pPr>
        <w:pStyle w:val="Standard"/>
        <w:jc w:val="center"/>
      </w:pPr>
    </w:p>
    <w:p w:rsidR="00525E97" w:rsidRPr="002930AD" w:rsidRDefault="00525E97">
      <w:pPr>
        <w:pStyle w:val="Standard"/>
      </w:pPr>
    </w:p>
    <w:tbl>
      <w:tblPr>
        <w:tblW w:w="9405" w:type="dxa"/>
        <w:tblInd w:w="306" w:type="dxa"/>
        <w:tblLayout w:type="fixed"/>
        <w:tblCellMar>
          <w:left w:w="10" w:type="dxa"/>
          <w:right w:w="10" w:type="dxa"/>
        </w:tblCellMar>
        <w:tblLook w:val="0000" w:firstRow="0" w:lastRow="0" w:firstColumn="0" w:lastColumn="0" w:noHBand="0" w:noVBand="0"/>
      </w:tblPr>
      <w:tblGrid>
        <w:gridCol w:w="1367"/>
        <w:gridCol w:w="1559"/>
        <w:gridCol w:w="1701"/>
        <w:gridCol w:w="4778"/>
      </w:tblGrid>
      <w:tr w:rsidR="00525E97" w:rsidRPr="002930AD" w:rsidTr="007116A8">
        <w:trPr>
          <w:trHeight w:val="540"/>
        </w:trPr>
        <w:tc>
          <w:tcPr>
            <w:tcW w:w="1367" w:type="dxa"/>
            <w:tcBorders>
              <w:top w:val="single" w:sz="4" w:space="0" w:color="00CC33"/>
              <w:left w:val="single" w:sz="4" w:space="0" w:color="00CC33"/>
              <w:bottom w:val="single" w:sz="4" w:space="0" w:color="00CC33"/>
              <w:right w:val="single" w:sz="4" w:space="0" w:color="00CC33"/>
            </w:tcBorders>
            <w:shd w:val="clear" w:color="auto" w:fill="00CC33"/>
            <w:tcMar>
              <w:top w:w="0" w:type="dxa"/>
              <w:left w:w="113" w:type="dxa"/>
              <w:bottom w:w="0" w:type="dxa"/>
              <w:right w:w="108" w:type="dxa"/>
            </w:tcMar>
            <w:vAlign w:val="center"/>
          </w:tcPr>
          <w:p w:rsidR="00525E97" w:rsidRPr="002930AD" w:rsidRDefault="000C1B89">
            <w:pPr>
              <w:pStyle w:val="Standard"/>
              <w:shd w:val="clear" w:color="auto" w:fill="00CC33"/>
              <w:jc w:val="center"/>
              <w:rPr>
                <w:rFonts w:eastAsia="Calibri"/>
                <w:b/>
                <w:bCs/>
                <w:color w:val="FF0000"/>
                <w:lang w:eastAsia="en-US" w:bidi="ar-SA"/>
              </w:rPr>
            </w:pPr>
            <w:r w:rsidRPr="002930AD">
              <w:rPr>
                <w:rFonts w:eastAsia="Calibri"/>
                <w:b/>
                <w:bCs/>
                <w:lang w:eastAsia="en-US" w:bidi="ar-SA"/>
              </w:rPr>
              <w:t>Version</w:t>
            </w:r>
          </w:p>
        </w:tc>
        <w:tc>
          <w:tcPr>
            <w:tcW w:w="1559" w:type="dxa"/>
            <w:tcBorders>
              <w:top w:val="single" w:sz="4" w:space="0" w:color="00CC33"/>
              <w:left w:val="single" w:sz="4" w:space="0" w:color="00CC33"/>
              <w:bottom w:val="single" w:sz="4" w:space="0" w:color="00CC33"/>
              <w:right w:val="single" w:sz="4" w:space="0" w:color="00CC33"/>
            </w:tcBorders>
            <w:shd w:val="clear" w:color="auto" w:fill="00CC33"/>
            <w:tcMar>
              <w:top w:w="0" w:type="dxa"/>
              <w:left w:w="113" w:type="dxa"/>
              <w:bottom w:w="0" w:type="dxa"/>
              <w:right w:w="108" w:type="dxa"/>
            </w:tcMar>
            <w:vAlign w:val="center"/>
          </w:tcPr>
          <w:p w:rsidR="00525E97" w:rsidRPr="002930AD" w:rsidRDefault="000C1B89">
            <w:pPr>
              <w:pStyle w:val="Standard"/>
              <w:jc w:val="center"/>
              <w:rPr>
                <w:rFonts w:eastAsia="Calibri"/>
                <w:b/>
                <w:bCs/>
                <w:lang w:eastAsia="en-US" w:bidi="ar-SA"/>
              </w:rPr>
            </w:pPr>
            <w:r w:rsidRPr="002930AD">
              <w:rPr>
                <w:rFonts w:eastAsia="Calibri"/>
                <w:b/>
                <w:bCs/>
                <w:lang w:eastAsia="en-US" w:bidi="ar-SA"/>
              </w:rPr>
              <w:t>Date</w:t>
            </w:r>
          </w:p>
        </w:tc>
        <w:tc>
          <w:tcPr>
            <w:tcW w:w="1701" w:type="dxa"/>
            <w:tcBorders>
              <w:top w:val="single" w:sz="4" w:space="0" w:color="00CC33"/>
              <w:left w:val="single" w:sz="4" w:space="0" w:color="00CC33"/>
              <w:bottom w:val="single" w:sz="4" w:space="0" w:color="00CC33"/>
              <w:right w:val="single" w:sz="4" w:space="0" w:color="00CC33"/>
            </w:tcBorders>
            <w:shd w:val="clear" w:color="auto" w:fill="00CC33"/>
            <w:tcMar>
              <w:top w:w="0" w:type="dxa"/>
              <w:left w:w="113" w:type="dxa"/>
              <w:bottom w:w="0" w:type="dxa"/>
              <w:right w:w="108" w:type="dxa"/>
            </w:tcMar>
            <w:vAlign w:val="center"/>
          </w:tcPr>
          <w:p w:rsidR="00525E97" w:rsidRPr="002930AD" w:rsidRDefault="000C1B89">
            <w:pPr>
              <w:pStyle w:val="Standard"/>
              <w:jc w:val="center"/>
              <w:rPr>
                <w:rFonts w:eastAsia="Calibri"/>
                <w:b/>
                <w:bCs/>
                <w:lang w:eastAsia="en-US" w:bidi="ar-SA"/>
              </w:rPr>
            </w:pPr>
            <w:r w:rsidRPr="002930AD">
              <w:rPr>
                <w:rFonts w:eastAsia="Calibri"/>
                <w:b/>
                <w:bCs/>
                <w:lang w:eastAsia="en-US" w:bidi="ar-SA"/>
              </w:rPr>
              <w:t>Who</w:t>
            </w:r>
          </w:p>
        </w:tc>
        <w:tc>
          <w:tcPr>
            <w:tcW w:w="4778" w:type="dxa"/>
            <w:tcBorders>
              <w:top w:val="single" w:sz="4" w:space="0" w:color="00CC33"/>
              <w:left w:val="single" w:sz="4" w:space="0" w:color="00CC33"/>
              <w:bottom w:val="single" w:sz="4" w:space="0" w:color="00CC33"/>
              <w:right w:val="single" w:sz="4" w:space="0" w:color="00CC33"/>
            </w:tcBorders>
            <w:shd w:val="clear" w:color="auto" w:fill="00CC33"/>
            <w:tcMar>
              <w:top w:w="0" w:type="dxa"/>
              <w:left w:w="113" w:type="dxa"/>
              <w:bottom w:w="0" w:type="dxa"/>
              <w:right w:w="108" w:type="dxa"/>
            </w:tcMar>
            <w:vAlign w:val="center"/>
          </w:tcPr>
          <w:p w:rsidR="00525E97" w:rsidRPr="002930AD" w:rsidRDefault="000C1B89">
            <w:pPr>
              <w:pStyle w:val="Standard"/>
              <w:jc w:val="center"/>
              <w:rPr>
                <w:rFonts w:eastAsia="Calibri"/>
                <w:b/>
                <w:bCs/>
                <w:lang w:eastAsia="en-US" w:bidi="ar-SA"/>
              </w:rPr>
            </w:pPr>
            <w:r w:rsidRPr="002930AD">
              <w:rPr>
                <w:rFonts w:eastAsia="Calibri"/>
                <w:b/>
                <w:bCs/>
                <w:lang w:eastAsia="en-US" w:bidi="ar-SA"/>
              </w:rPr>
              <w:t>Description</w:t>
            </w:r>
          </w:p>
        </w:tc>
      </w:tr>
      <w:tr w:rsidR="00525E97" w:rsidRPr="002930AD" w:rsidTr="007116A8">
        <w:trPr>
          <w:trHeight w:val="617"/>
        </w:trPr>
        <w:tc>
          <w:tcPr>
            <w:tcW w:w="136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pPr>
              <w:pStyle w:val="Standard"/>
              <w:jc w:val="center"/>
            </w:pPr>
            <w:r w:rsidRPr="002930AD">
              <w:rPr>
                <w:rFonts w:eastAsia="Calibri"/>
                <w:lang w:eastAsia="en-US" w:bidi="ar-SA"/>
              </w:rPr>
              <w:t>0.6</w:t>
            </w:r>
          </w:p>
        </w:tc>
        <w:tc>
          <w:tcPr>
            <w:tcW w:w="155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rsidP="000C1B89">
            <w:pPr>
              <w:pStyle w:val="Standard"/>
              <w:jc w:val="center"/>
              <w:rPr>
                <w:rFonts w:eastAsia="Calibri"/>
                <w:lang w:eastAsia="en-US" w:bidi="ar-SA"/>
              </w:rPr>
            </w:pPr>
            <w:r w:rsidRPr="002930AD">
              <w:rPr>
                <w:rFonts w:eastAsia="Calibri"/>
                <w:lang w:eastAsia="en-US" w:bidi="ar-SA"/>
              </w:rPr>
              <w:t>7.04.2015</w:t>
            </w:r>
          </w:p>
        </w:tc>
        <w:tc>
          <w:tcPr>
            <w:tcW w:w="170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rsidP="007116A8">
            <w:pPr>
              <w:pStyle w:val="Standard"/>
              <w:jc w:val="center"/>
              <w:rPr>
                <w:rFonts w:eastAsia="Calibri"/>
                <w:lang w:eastAsia="en-US" w:bidi="ar-SA"/>
              </w:rPr>
            </w:pPr>
            <w:proofErr w:type="spellStart"/>
            <w:r w:rsidRPr="002930AD">
              <w:rPr>
                <w:rFonts w:eastAsia="Calibri"/>
                <w:lang w:eastAsia="en-US" w:bidi="ar-SA"/>
              </w:rPr>
              <w:t>Sajjad</w:t>
            </w:r>
            <w:proofErr w:type="spellEnd"/>
            <w:r w:rsidRPr="002930AD">
              <w:rPr>
                <w:rFonts w:eastAsia="Calibri"/>
                <w:lang w:eastAsia="en-US" w:bidi="ar-SA"/>
              </w:rPr>
              <w:t xml:space="preserve"> </w:t>
            </w:r>
            <w:proofErr w:type="spellStart"/>
            <w:r w:rsidR="007116A8" w:rsidRPr="002930AD">
              <w:rPr>
                <w:rFonts w:eastAsia="Calibri"/>
                <w:lang w:eastAsia="en-US" w:bidi="ar-SA"/>
              </w:rPr>
              <w:t>H</w:t>
            </w:r>
            <w:r w:rsidRPr="002930AD">
              <w:rPr>
                <w:rFonts w:eastAsia="Calibri"/>
                <w:lang w:eastAsia="en-US" w:bidi="ar-SA"/>
              </w:rPr>
              <w:t>assanpour</w:t>
            </w:r>
            <w:proofErr w:type="spellEnd"/>
          </w:p>
        </w:tc>
        <w:tc>
          <w:tcPr>
            <w:tcW w:w="477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pPr>
              <w:pStyle w:val="Standard"/>
              <w:jc w:val="center"/>
              <w:rPr>
                <w:rFonts w:eastAsia="Calibri"/>
                <w:lang w:eastAsia="en-US" w:bidi="ar-SA"/>
              </w:rPr>
            </w:pPr>
            <w:r w:rsidRPr="002930AD">
              <w:rPr>
                <w:rFonts w:eastAsia="Calibri"/>
                <w:lang w:eastAsia="en-US" w:bidi="ar-SA"/>
              </w:rPr>
              <w:t>Algorithm summary and conclusion</w:t>
            </w:r>
          </w:p>
        </w:tc>
      </w:tr>
      <w:tr w:rsidR="00525E97" w:rsidRPr="002930AD" w:rsidTr="007116A8">
        <w:trPr>
          <w:trHeight w:val="643"/>
        </w:trPr>
        <w:tc>
          <w:tcPr>
            <w:tcW w:w="136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pPr>
              <w:pStyle w:val="Standard"/>
              <w:jc w:val="center"/>
            </w:pPr>
            <w:r w:rsidRPr="002930AD">
              <w:rPr>
                <w:rFonts w:eastAsia="Calibri"/>
                <w:lang w:eastAsia="en-US" w:bidi="ar-SA"/>
              </w:rPr>
              <w:t>0.5</w:t>
            </w:r>
          </w:p>
        </w:tc>
        <w:tc>
          <w:tcPr>
            <w:tcW w:w="155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rsidP="000C1B89">
            <w:pPr>
              <w:pStyle w:val="Standard"/>
              <w:jc w:val="center"/>
              <w:rPr>
                <w:rFonts w:eastAsia="Calibri"/>
                <w:lang w:eastAsia="en-US" w:bidi="ar-SA"/>
              </w:rPr>
            </w:pPr>
            <w:r w:rsidRPr="002930AD">
              <w:rPr>
                <w:rFonts w:eastAsia="Calibri"/>
                <w:lang w:eastAsia="en-US" w:bidi="ar-SA"/>
              </w:rPr>
              <w:t>5.04.2015</w:t>
            </w:r>
          </w:p>
        </w:tc>
        <w:tc>
          <w:tcPr>
            <w:tcW w:w="170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rsidP="007116A8">
            <w:pPr>
              <w:pStyle w:val="Standard"/>
              <w:jc w:val="center"/>
              <w:rPr>
                <w:rFonts w:eastAsia="Calibri"/>
                <w:lang w:eastAsia="en-US" w:bidi="ar-SA"/>
              </w:rPr>
            </w:pPr>
            <w:proofErr w:type="spellStart"/>
            <w:r w:rsidRPr="002930AD">
              <w:rPr>
                <w:rFonts w:eastAsia="Calibri"/>
                <w:lang w:eastAsia="en-US" w:bidi="ar-SA"/>
              </w:rPr>
              <w:t>Sajjad</w:t>
            </w:r>
            <w:proofErr w:type="spellEnd"/>
            <w:r w:rsidRPr="002930AD">
              <w:rPr>
                <w:rFonts w:eastAsia="Calibri"/>
                <w:lang w:eastAsia="en-US" w:bidi="ar-SA"/>
              </w:rPr>
              <w:t xml:space="preserve"> </w:t>
            </w:r>
            <w:proofErr w:type="spellStart"/>
            <w:r w:rsidR="007116A8" w:rsidRPr="002930AD">
              <w:rPr>
                <w:rFonts w:eastAsia="Calibri"/>
                <w:lang w:eastAsia="en-US" w:bidi="ar-SA"/>
              </w:rPr>
              <w:t>H</w:t>
            </w:r>
            <w:r w:rsidRPr="002930AD">
              <w:rPr>
                <w:rFonts w:eastAsia="Calibri"/>
                <w:lang w:eastAsia="en-US" w:bidi="ar-SA"/>
              </w:rPr>
              <w:t>assanpour</w:t>
            </w:r>
            <w:proofErr w:type="spellEnd"/>
          </w:p>
        </w:tc>
        <w:tc>
          <w:tcPr>
            <w:tcW w:w="477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pPr>
              <w:pStyle w:val="Standard"/>
              <w:jc w:val="center"/>
              <w:rPr>
                <w:rFonts w:eastAsia="Calibri"/>
                <w:lang w:eastAsia="en-US" w:bidi="ar-SA"/>
              </w:rPr>
            </w:pPr>
            <w:r w:rsidRPr="002930AD">
              <w:rPr>
                <w:rFonts w:eastAsia="Calibri"/>
                <w:lang w:eastAsia="en-US" w:bidi="ar-SA"/>
              </w:rPr>
              <w:t>Completing class Diagram</w:t>
            </w:r>
          </w:p>
        </w:tc>
      </w:tr>
      <w:tr w:rsidR="00525E97" w:rsidRPr="002930AD" w:rsidTr="007116A8">
        <w:trPr>
          <w:trHeight w:val="617"/>
        </w:trPr>
        <w:tc>
          <w:tcPr>
            <w:tcW w:w="136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pPr>
              <w:pStyle w:val="Standard"/>
              <w:jc w:val="center"/>
            </w:pPr>
            <w:r w:rsidRPr="002930AD">
              <w:rPr>
                <w:rFonts w:eastAsia="Calibri"/>
                <w:lang w:eastAsia="en-US" w:bidi="ar-SA"/>
              </w:rPr>
              <w:t>0.4</w:t>
            </w:r>
          </w:p>
        </w:tc>
        <w:tc>
          <w:tcPr>
            <w:tcW w:w="155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rsidP="000C1B89">
            <w:pPr>
              <w:pStyle w:val="Standard"/>
              <w:jc w:val="center"/>
              <w:rPr>
                <w:rFonts w:eastAsia="Calibri"/>
                <w:lang w:eastAsia="en-US" w:bidi="ar-SA"/>
              </w:rPr>
            </w:pPr>
            <w:r w:rsidRPr="002930AD">
              <w:rPr>
                <w:rFonts w:eastAsia="Calibri"/>
                <w:lang w:eastAsia="en-US" w:bidi="ar-SA"/>
              </w:rPr>
              <w:t>4.04.2015</w:t>
            </w:r>
          </w:p>
        </w:tc>
        <w:tc>
          <w:tcPr>
            <w:tcW w:w="170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rsidP="007116A8">
            <w:pPr>
              <w:pStyle w:val="Standard"/>
              <w:jc w:val="center"/>
              <w:rPr>
                <w:rFonts w:eastAsia="Calibri"/>
                <w:lang w:eastAsia="en-US" w:bidi="ar-SA"/>
              </w:rPr>
            </w:pPr>
            <w:proofErr w:type="spellStart"/>
            <w:r w:rsidRPr="002930AD">
              <w:rPr>
                <w:rFonts w:eastAsia="Calibri"/>
                <w:lang w:eastAsia="en-US" w:bidi="ar-SA"/>
              </w:rPr>
              <w:t>Sajjad</w:t>
            </w:r>
            <w:proofErr w:type="spellEnd"/>
            <w:r w:rsidRPr="002930AD">
              <w:rPr>
                <w:rFonts w:eastAsia="Calibri"/>
                <w:lang w:eastAsia="en-US" w:bidi="ar-SA"/>
              </w:rPr>
              <w:t xml:space="preserve"> </w:t>
            </w:r>
            <w:proofErr w:type="spellStart"/>
            <w:r w:rsidR="007116A8" w:rsidRPr="002930AD">
              <w:rPr>
                <w:rFonts w:eastAsia="Calibri"/>
                <w:lang w:eastAsia="en-US" w:bidi="ar-SA"/>
              </w:rPr>
              <w:t>H</w:t>
            </w:r>
            <w:r w:rsidRPr="002930AD">
              <w:rPr>
                <w:rFonts w:eastAsia="Calibri"/>
                <w:lang w:eastAsia="en-US" w:bidi="ar-SA"/>
              </w:rPr>
              <w:t>assanpour</w:t>
            </w:r>
            <w:proofErr w:type="spellEnd"/>
          </w:p>
        </w:tc>
        <w:tc>
          <w:tcPr>
            <w:tcW w:w="477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pPr>
              <w:pStyle w:val="Standard"/>
              <w:jc w:val="center"/>
            </w:pPr>
            <w:r w:rsidRPr="002930AD">
              <w:t xml:space="preserve">Activity diagram and class diagram </w:t>
            </w:r>
          </w:p>
        </w:tc>
      </w:tr>
      <w:tr w:rsidR="00525E97" w:rsidRPr="002930AD" w:rsidTr="007116A8">
        <w:trPr>
          <w:trHeight w:val="617"/>
        </w:trPr>
        <w:tc>
          <w:tcPr>
            <w:tcW w:w="136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pPr>
              <w:pStyle w:val="Standard"/>
              <w:jc w:val="center"/>
            </w:pPr>
            <w:r w:rsidRPr="002930AD">
              <w:rPr>
                <w:rFonts w:eastAsia="Calibri"/>
                <w:lang w:eastAsia="en-US" w:bidi="ar-SA"/>
              </w:rPr>
              <w:t>0.3</w:t>
            </w:r>
          </w:p>
        </w:tc>
        <w:tc>
          <w:tcPr>
            <w:tcW w:w="155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rsidP="000C1B89">
            <w:pPr>
              <w:pStyle w:val="Standard"/>
              <w:jc w:val="center"/>
              <w:rPr>
                <w:rFonts w:eastAsia="Calibri"/>
                <w:lang w:eastAsia="en-US" w:bidi="ar-SA"/>
              </w:rPr>
            </w:pPr>
            <w:r w:rsidRPr="002930AD">
              <w:rPr>
                <w:rFonts w:eastAsia="Calibri"/>
                <w:lang w:eastAsia="en-US" w:bidi="ar-SA"/>
              </w:rPr>
              <w:t>03.04.2015</w:t>
            </w:r>
          </w:p>
        </w:tc>
        <w:tc>
          <w:tcPr>
            <w:tcW w:w="170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rsidP="007116A8">
            <w:pPr>
              <w:pStyle w:val="Standard"/>
              <w:jc w:val="center"/>
              <w:rPr>
                <w:rFonts w:eastAsia="Calibri"/>
                <w:lang w:eastAsia="en-US" w:bidi="ar-SA"/>
              </w:rPr>
            </w:pPr>
            <w:proofErr w:type="spellStart"/>
            <w:r w:rsidRPr="002930AD">
              <w:rPr>
                <w:rFonts w:eastAsia="Calibri"/>
                <w:lang w:eastAsia="en-US" w:bidi="ar-SA"/>
              </w:rPr>
              <w:t>Sajjad</w:t>
            </w:r>
            <w:proofErr w:type="spellEnd"/>
            <w:r w:rsidRPr="002930AD">
              <w:rPr>
                <w:rFonts w:eastAsia="Calibri"/>
                <w:lang w:eastAsia="en-US" w:bidi="ar-SA"/>
              </w:rPr>
              <w:t xml:space="preserve"> </w:t>
            </w:r>
            <w:proofErr w:type="spellStart"/>
            <w:r w:rsidR="007116A8" w:rsidRPr="002930AD">
              <w:rPr>
                <w:rFonts w:eastAsia="Calibri"/>
                <w:lang w:eastAsia="en-US" w:bidi="ar-SA"/>
              </w:rPr>
              <w:t>H</w:t>
            </w:r>
            <w:r w:rsidRPr="002930AD">
              <w:rPr>
                <w:rFonts w:eastAsia="Calibri"/>
                <w:lang w:eastAsia="en-US" w:bidi="ar-SA"/>
              </w:rPr>
              <w:t>assanpour</w:t>
            </w:r>
            <w:proofErr w:type="spellEnd"/>
          </w:p>
        </w:tc>
        <w:tc>
          <w:tcPr>
            <w:tcW w:w="477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pPr>
              <w:pStyle w:val="Standard"/>
              <w:jc w:val="center"/>
              <w:rPr>
                <w:rFonts w:eastAsia="Calibri"/>
                <w:lang w:eastAsia="en-US" w:bidi="ar-SA"/>
              </w:rPr>
            </w:pPr>
            <w:r w:rsidRPr="002930AD">
              <w:rPr>
                <w:rFonts w:eastAsia="Calibri"/>
                <w:lang w:eastAsia="en-US" w:bidi="ar-SA"/>
              </w:rPr>
              <w:t>Basic idea of data structure and rule class</w:t>
            </w:r>
          </w:p>
        </w:tc>
      </w:tr>
      <w:tr w:rsidR="00525E97" w:rsidRPr="002930AD" w:rsidTr="007116A8">
        <w:trPr>
          <w:trHeight w:val="617"/>
        </w:trPr>
        <w:tc>
          <w:tcPr>
            <w:tcW w:w="136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pPr>
              <w:pStyle w:val="Standard"/>
              <w:jc w:val="center"/>
              <w:rPr>
                <w:rFonts w:ascii="Calibri" w:eastAsia="Calibri" w:hAnsi="Calibri"/>
                <w:szCs w:val="22"/>
                <w:lang w:eastAsia="en-US" w:bidi="ar-SA"/>
              </w:rPr>
            </w:pPr>
            <w:r w:rsidRPr="002930AD">
              <w:rPr>
                <w:rFonts w:ascii="Calibri" w:eastAsia="Calibri" w:hAnsi="Calibri"/>
                <w:szCs w:val="22"/>
                <w:lang w:eastAsia="en-US" w:bidi="ar-SA"/>
              </w:rPr>
              <w:t>0.2</w:t>
            </w:r>
          </w:p>
        </w:tc>
        <w:tc>
          <w:tcPr>
            <w:tcW w:w="155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rsidP="000C1B89">
            <w:pPr>
              <w:pStyle w:val="Standard"/>
              <w:jc w:val="center"/>
              <w:rPr>
                <w:rFonts w:ascii="Calibri" w:eastAsia="Calibri" w:hAnsi="Calibri"/>
                <w:lang w:eastAsia="en-US" w:bidi="ar-SA"/>
              </w:rPr>
            </w:pPr>
            <w:r w:rsidRPr="002930AD">
              <w:rPr>
                <w:rFonts w:ascii="Calibri" w:eastAsia="Calibri" w:hAnsi="Calibri"/>
                <w:lang w:eastAsia="en-US" w:bidi="ar-SA"/>
              </w:rPr>
              <w:t>01.04.2015</w:t>
            </w:r>
          </w:p>
        </w:tc>
        <w:tc>
          <w:tcPr>
            <w:tcW w:w="170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rsidP="007116A8">
            <w:pPr>
              <w:pStyle w:val="Standard"/>
              <w:jc w:val="center"/>
              <w:rPr>
                <w:rFonts w:eastAsia="Calibri"/>
                <w:lang w:eastAsia="en-US" w:bidi="ar-SA"/>
              </w:rPr>
            </w:pPr>
            <w:proofErr w:type="spellStart"/>
            <w:r w:rsidRPr="002930AD">
              <w:rPr>
                <w:rFonts w:eastAsia="Calibri"/>
                <w:lang w:eastAsia="en-US" w:bidi="ar-SA"/>
              </w:rPr>
              <w:t>Sajjad</w:t>
            </w:r>
            <w:proofErr w:type="spellEnd"/>
            <w:r w:rsidRPr="002930AD">
              <w:rPr>
                <w:rFonts w:eastAsia="Calibri"/>
                <w:lang w:eastAsia="en-US" w:bidi="ar-SA"/>
              </w:rPr>
              <w:t xml:space="preserve"> </w:t>
            </w:r>
            <w:proofErr w:type="spellStart"/>
            <w:r w:rsidR="007116A8" w:rsidRPr="002930AD">
              <w:rPr>
                <w:rFonts w:eastAsia="Calibri"/>
                <w:lang w:eastAsia="en-US" w:bidi="ar-SA"/>
              </w:rPr>
              <w:t>H</w:t>
            </w:r>
            <w:r w:rsidRPr="002930AD">
              <w:rPr>
                <w:rFonts w:eastAsia="Calibri"/>
                <w:lang w:eastAsia="en-US" w:bidi="ar-SA"/>
              </w:rPr>
              <w:t>assanpour</w:t>
            </w:r>
            <w:proofErr w:type="spellEnd"/>
          </w:p>
        </w:tc>
        <w:tc>
          <w:tcPr>
            <w:tcW w:w="477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pPr>
              <w:pStyle w:val="Standard"/>
              <w:jc w:val="center"/>
              <w:rPr>
                <w:rFonts w:ascii="Calibri" w:eastAsia="Calibri" w:hAnsi="Calibri"/>
                <w:sz w:val="26"/>
                <w:szCs w:val="26"/>
                <w:lang w:eastAsia="en-US" w:bidi="ar-SA"/>
              </w:rPr>
            </w:pPr>
            <w:r w:rsidRPr="002930AD">
              <w:rPr>
                <w:rFonts w:ascii="Calibri" w:eastAsia="Calibri" w:hAnsi="Calibri"/>
                <w:sz w:val="26"/>
                <w:szCs w:val="26"/>
                <w:lang w:eastAsia="en-US" w:bidi="ar-SA"/>
              </w:rPr>
              <w:t>Solution for rule conflict</w:t>
            </w:r>
          </w:p>
        </w:tc>
      </w:tr>
      <w:tr w:rsidR="00525E97" w:rsidRPr="002930AD" w:rsidTr="007116A8">
        <w:trPr>
          <w:trHeight w:val="617"/>
        </w:trPr>
        <w:tc>
          <w:tcPr>
            <w:tcW w:w="136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pPr>
              <w:pStyle w:val="Standard"/>
              <w:jc w:val="center"/>
              <w:rPr>
                <w:rFonts w:ascii="Calibri" w:eastAsia="Calibri" w:hAnsi="Calibri"/>
                <w:szCs w:val="22"/>
                <w:lang w:eastAsia="en-US" w:bidi="ar-SA"/>
              </w:rPr>
            </w:pPr>
            <w:r w:rsidRPr="002930AD">
              <w:rPr>
                <w:rFonts w:ascii="Calibri" w:eastAsia="Calibri" w:hAnsi="Calibri"/>
                <w:szCs w:val="22"/>
                <w:lang w:eastAsia="en-US" w:bidi="ar-SA"/>
              </w:rPr>
              <w:lastRenderedPageBreak/>
              <w:t>0.1</w:t>
            </w:r>
          </w:p>
        </w:tc>
        <w:tc>
          <w:tcPr>
            <w:tcW w:w="155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pPr>
              <w:pStyle w:val="Standard"/>
              <w:jc w:val="center"/>
              <w:rPr>
                <w:rFonts w:ascii="Calibri" w:eastAsia="Calibri" w:hAnsi="Calibri"/>
                <w:lang w:eastAsia="en-US" w:bidi="ar-SA"/>
              </w:rPr>
            </w:pPr>
            <w:r w:rsidRPr="002930AD">
              <w:rPr>
                <w:rFonts w:ascii="Calibri" w:eastAsia="Calibri" w:hAnsi="Calibri"/>
                <w:lang w:eastAsia="en-US" w:bidi="ar-SA"/>
              </w:rPr>
              <w:t>28.03.2015</w:t>
            </w:r>
          </w:p>
        </w:tc>
        <w:tc>
          <w:tcPr>
            <w:tcW w:w="170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rsidP="007116A8">
            <w:pPr>
              <w:pStyle w:val="Standard"/>
              <w:jc w:val="center"/>
              <w:rPr>
                <w:rFonts w:eastAsia="Calibri"/>
                <w:lang w:eastAsia="en-US" w:bidi="ar-SA"/>
              </w:rPr>
            </w:pPr>
            <w:proofErr w:type="spellStart"/>
            <w:r w:rsidRPr="002930AD">
              <w:rPr>
                <w:rFonts w:eastAsia="Calibri"/>
                <w:lang w:eastAsia="en-US" w:bidi="ar-SA"/>
              </w:rPr>
              <w:t>Sajjad</w:t>
            </w:r>
            <w:proofErr w:type="spellEnd"/>
            <w:r w:rsidRPr="002930AD">
              <w:rPr>
                <w:rFonts w:eastAsia="Calibri"/>
                <w:lang w:eastAsia="en-US" w:bidi="ar-SA"/>
              </w:rPr>
              <w:t xml:space="preserve"> </w:t>
            </w:r>
            <w:proofErr w:type="spellStart"/>
            <w:r w:rsidR="007116A8" w:rsidRPr="002930AD">
              <w:rPr>
                <w:rFonts w:eastAsia="Calibri"/>
                <w:lang w:eastAsia="en-US" w:bidi="ar-SA"/>
              </w:rPr>
              <w:t>H</w:t>
            </w:r>
            <w:r w:rsidRPr="002930AD">
              <w:rPr>
                <w:rFonts w:eastAsia="Calibri"/>
                <w:lang w:eastAsia="en-US" w:bidi="ar-SA"/>
              </w:rPr>
              <w:t>assanpour</w:t>
            </w:r>
            <w:proofErr w:type="spellEnd"/>
          </w:p>
        </w:tc>
        <w:tc>
          <w:tcPr>
            <w:tcW w:w="477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525E97" w:rsidRPr="002930AD" w:rsidRDefault="000C1B89" w:rsidP="000C1B89">
            <w:pPr>
              <w:pStyle w:val="Standard"/>
              <w:jc w:val="center"/>
              <w:rPr>
                <w:rFonts w:eastAsia="Calibri"/>
                <w:sz w:val="26"/>
                <w:szCs w:val="26"/>
                <w:lang w:eastAsia="en-US" w:bidi="ar-SA"/>
              </w:rPr>
            </w:pPr>
            <w:r w:rsidRPr="002930AD">
              <w:rPr>
                <w:rFonts w:eastAsia="Calibri"/>
                <w:sz w:val="26"/>
                <w:szCs w:val="26"/>
                <w:lang w:eastAsia="en-US" w:bidi="ar-SA"/>
              </w:rPr>
              <w:t>Introduction and idea of multi-threading of application</w:t>
            </w:r>
          </w:p>
        </w:tc>
      </w:tr>
    </w:tbl>
    <w:p w:rsidR="00525E97" w:rsidRPr="002930AD" w:rsidRDefault="00525E97">
      <w:pPr>
        <w:pStyle w:val="Standard"/>
        <w:jc w:val="center"/>
      </w:pPr>
    </w:p>
    <w:p w:rsidR="00525E97" w:rsidRPr="002930AD" w:rsidRDefault="00525E97">
      <w:pPr>
        <w:pStyle w:val="Standard"/>
      </w:pPr>
    </w:p>
    <w:p w:rsidR="00525E97" w:rsidRPr="002930AD" w:rsidRDefault="00525E97">
      <w:pPr>
        <w:pStyle w:val="Standard"/>
      </w:pPr>
    </w:p>
    <w:p w:rsidR="007A1BBE" w:rsidRPr="002930AD" w:rsidRDefault="007A1BBE">
      <w:pPr>
        <w:pStyle w:val="Standard"/>
      </w:pPr>
    </w:p>
    <w:p w:rsidR="00525E97" w:rsidRPr="002930AD" w:rsidRDefault="00525E97">
      <w:pPr>
        <w:pStyle w:val="Standard"/>
      </w:pPr>
    </w:p>
    <w:p w:rsidR="00525E97" w:rsidRPr="002930AD" w:rsidRDefault="00525E97">
      <w:pPr>
        <w:pStyle w:val="Standard"/>
      </w:pPr>
    </w:p>
    <w:p w:rsidR="00525E97" w:rsidRPr="002930AD" w:rsidRDefault="000C1B89">
      <w:pPr>
        <w:pStyle w:val="Standard"/>
        <w:rPr>
          <w:b/>
          <w:bCs/>
          <w:color w:val="365F91" w:themeColor="accent1" w:themeShade="BF"/>
          <w:sz w:val="30"/>
          <w:szCs w:val="30"/>
        </w:rPr>
      </w:pPr>
      <w:r w:rsidRPr="002930AD">
        <w:rPr>
          <w:b/>
          <w:bCs/>
          <w:color w:val="365F91" w:themeColor="accent1" w:themeShade="BF"/>
          <w:sz w:val="30"/>
          <w:szCs w:val="30"/>
        </w:rPr>
        <w:t>Table of content</w:t>
      </w:r>
    </w:p>
    <w:p w:rsidR="00525E97" w:rsidRPr="002930AD" w:rsidRDefault="00525E97">
      <w:pPr>
        <w:pStyle w:val="Standard"/>
      </w:pPr>
    </w:p>
    <w:p w:rsidR="00525E97" w:rsidRPr="002930AD" w:rsidRDefault="000C1B89">
      <w:pPr>
        <w:pStyle w:val="Standard"/>
        <w:rPr>
          <w:sz w:val="32"/>
          <w:szCs w:val="32"/>
        </w:rPr>
      </w:pPr>
      <w:r w:rsidRPr="002930AD">
        <w:rPr>
          <w:sz w:val="32"/>
          <w:szCs w:val="32"/>
        </w:rPr>
        <w:t xml:space="preserve">1. Busyness analysis by Mr. </w:t>
      </w:r>
      <w:proofErr w:type="spellStart"/>
      <w:r w:rsidRPr="002930AD">
        <w:rPr>
          <w:sz w:val="32"/>
          <w:szCs w:val="32"/>
        </w:rPr>
        <w:t>Michał</w:t>
      </w:r>
      <w:proofErr w:type="spellEnd"/>
      <w:r w:rsidRPr="002930AD">
        <w:rPr>
          <w:sz w:val="32"/>
          <w:szCs w:val="32"/>
        </w:rPr>
        <w:t xml:space="preserve"> </w:t>
      </w:r>
      <w:proofErr w:type="spellStart"/>
      <w:r w:rsidRPr="002930AD">
        <w:rPr>
          <w:sz w:val="32"/>
          <w:szCs w:val="32"/>
        </w:rPr>
        <w:t>Słupczyński</w:t>
      </w:r>
      <w:proofErr w:type="spellEnd"/>
    </w:p>
    <w:p w:rsidR="00525E97" w:rsidRPr="002930AD" w:rsidRDefault="000C1B89">
      <w:pPr>
        <w:pStyle w:val="Standard"/>
        <w:rPr>
          <w:sz w:val="32"/>
          <w:szCs w:val="32"/>
        </w:rPr>
      </w:pPr>
      <w:r w:rsidRPr="002930AD">
        <w:rPr>
          <w:sz w:val="32"/>
          <w:szCs w:val="32"/>
        </w:rPr>
        <w:t>1.1. Summary from Busyness analysis</w:t>
      </w:r>
    </w:p>
    <w:p w:rsidR="00525E97" w:rsidRPr="002930AD" w:rsidRDefault="000C1B89">
      <w:pPr>
        <w:pStyle w:val="Standard"/>
        <w:rPr>
          <w:sz w:val="32"/>
          <w:szCs w:val="32"/>
        </w:rPr>
      </w:pPr>
      <w:r w:rsidRPr="002930AD">
        <w:rPr>
          <w:sz w:val="32"/>
          <w:szCs w:val="32"/>
        </w:rPr>
        <w:t>1.2. Development strategy</w:t>
      </w:r>
    </w:p>
    <w:p w:rsidR="00525E97" w:rsidRPr="002930AD" w:rsidRDefault="000C1B89">
      <w:pPr>
        <w:pStyle w:val="Standard"/>
        <w:rPr>
          <w:sz w:val="32"/>
          <w:szCs w:val="32"/>
        </w:rPr>
      </w:pPr>
      <w:r w:rsidRPr="002930AD">
        <w:rPr>
          <w:sz w:val="32"/>
          <w:szCs w:val="32"/>
        </w:rPr>
        <w:t>1.3. Technologies</w:t>
      </w:r>
    </w:p>
    <w:p w:rsidR="00525E97" w:rsidRPr="002930AD" w:rsidRDefault="000C1B89">
      <w:pPr>
        <w:pStyle w:val="Standard"/>
      </w:pPr>
      <w:r w:rsidRPr="002930AD">
        <w:rPr>
          <w:sz w:val="32"/>
          <w:szCs w:val="32"/>
        </w:rPr>
        <w:t>2. Introduction of technical solution</w:t>
      </w:r>
    </w:p>
    <w:p w:rsidR="00525E97" w:rsidRPr="002930AD" w:rsidRDefault="000C1B89">
      <w:pPr>
        <w:pStyle w:val="Standard"/>
        <w:rPr>
          <w:sz w:val="32"/>
          <w:szCs w:val="32"/>
        </w:rPr>
      </w:pPr>
      <w:r w:rsidRPr="002930AD">
        <w:rPr>
          <w:sz w:val="32"/>
          <w:szCs w:val="32"/>
        </w:rPr>
        <w:t>3. Architecture</w:t>
      </w:r>
    </w:p>
    <w:p w:rsidR="00525E97" w:rsidRPr="002930AD" w:rsidRDefault="000C1B89">
      <w:pPr>
        <w:pStyle w:val="Standard"/>
        <w:rPr>
          <w:sz w:val="32"/>
          <w:szCs w:val="32"/>
        </w:rPr>
      </w:pPr>
      <w:r w:rsidRPr="002930AD">
        <w:rPr>
          <w:sz w:val="32"/>
          <w:szCs w:val="32"/>
        </w:rPr>
        <w:t>3.1.1. Use-case Diagram</w:t>
      </w:r>
    </w:p>
    <w:p w:rsidR="00525E97" w:rsidRPr="002930AD" w:rsidRDefault="000C1B89">
      <w:pPr>
        <w:pStyle w:val="Standard"/>
        <w:rPr>
          <w:sz w:val="32"/>
          <w:szCs w:val="32"/>
        </w:rPr>
      </w:pPr>
      <w:r w:rsidRPr="002930AD">
        <w:rPr>
          <w:sz w:val="32"/>
          <w:szCs w:val="32"/>
        </w:rPr>
        <w:t>3.1.2. Use-case Diagram</w:t>
      </w:r>
      <w:r w:rsidR="007A1BBE" w:rsidRPr="002930AD">
        <w:rPr>
          <w:sz w:val="32"/>
          <w:szCs w:val="32"/>
        </w:rPr>
        <w:t xml:space="preserve"> </w:t>
      </w:r>
      <w:r w:rsidRPr="002930AD">
        <w:rPr>
          <w:sz w:val="32"/>
          <w:szCs w:val="32"/>
        </w:rPr>
        <w:t>Description</w:t>
      </w:r>
    </w:p>
    <w:p w:rsidR="00525E97" w:rsidRPr="002930AD" w:rsidRDefault="000C1B89">
      <w:pPr>
        <w:pStyle w:val="Standard"/>
        <w:rPr>
          <w:sz w:val="32"/>
          <w:szCs w:val="32"/>
        </w:rPr>
      </w:pPr>
      <w:r w:rsidRPr="002930AD">
        <w:rPr>
          <w:sz w:val="32"/>
          <w:szCs w:val="32"/>
        </w:rPr>
        <w:t>3.2.1. Activity Diagram</w:t>
      </w:r>
    </w:p>
    <w:p w:rsidR="00525E97" w:rsidRPr="002930AD" w:rsidRDefault="000C1B89">
      <w:pPr>
        <w:pStyle w:val="Standard"/>
        <w:rPr>
          <w:sz w:val="32"/>
          <w:szCs w:val="32"/>
        </w:rPr>
      </w:pPr>
      <w:r w:rsidRPr="002930AD">
        <w:rPr>
          <w:sz w:val="32"/>
          <w:szCs w:val="32"/>
        </w:rPr>
        <w:t>3.2.2. Activity Diagram Description</w:t>
      </w:r>
    </w:p>
    <w:p w:rsidR="00525E97" w:rsidRPr="002930AD" w:rsidRDefault="000C1B89">
      <w:pPr>
        <w:pStyle w:val="Standard"/>
        <w:rPr>
          <w:sz w:val="32"/>
          <w:szCs w:val="32"/>
        </w:rPr>
      </w:pPr>
      <w:r w:rsidRPr="002930AD">
        <w:rPr>
          <w:sz w:val="32"/>
          <w:szCs w:val="32"/>
        </w:rPr>
        <w:t>3.3.1. Class Diagram</w:t>
      </w:r>
    </w:p>
    <w:p w:rsidR="00525E97" w:rsidRPr="002930AD" w:rsidRDefault="000C1B89">
      <w:pPr>
        <w:pStyle w:val="Standard"/>
        <w:rPr>
          <w:sz w:val="32"/>
          <w:szCs w:val="32"/>
        </w:rPr>
      </w:pPr>
      <w:r w:rsidRPr="002930AD">
        <w:rPr>
          <w:sz w:val="32"/>
          <w:szCs w:val="32"/>
        </w:rPr>
        <w:t>3.3.2. Class Diagram Description</w:t>
      </w:r>
    </w:p>
    <w:p w:rsidR="00525E97" w:rsidRPr="002930AD" w:rsidRDefault="000C1B89">
      <w:pPr>
        <w:pStyle w:val="Standard"/>
        <w:rPr>
          <w:sz w:val="32"/>
          <w:szCs w:val="32"/>
        </w:rPr>
      </w:pPr>
      <w:r w:rsidRPr="002930AD">
        <w:rPr>
          <w:sz w:val="32"/>
          <w:szCs w:val="32"/>
        </w:rPr>
        <w:t>4. Data management</w:t>
      </w:r>
    </w:p>
    <w:p w:rsidR="00525E97" w:rsidRPr="002930AD" w:rsidRDefault="000C1B89">
      <w:pPr>
        <w:pStyle w:val="Standard"/>
        <w:rPr>
          <w:sz w:val="32"/>
          <w:szCs w:val="32"/>
        </w:rPr>
      </w:pPr>
      <w:r w:rsidRPr="002930AD">
        <w:rPr>
          <w:sz w:val="32"/>
          <w:szCs w:val="32"/>
        </w:rPr>
        <w:t>4.1. Data save and load</w:t>
      </w:r>
    </w:p>
    <w:p w:rsidR="00525E97" w:rsidRPr="002930AD" w:rsidRDefault="000C1B89">
      <w:pPr>
        <w:pStyle w:val="Standard"/>
        <w:rPr>
          <w:sz w:val="32"/>
          <w:szCs w:val="32"/>
        </w:rPr>
      </w:pPr>
      <w:r w:rsidRPr="002930AD">
        <w:rPr>
          <w:sz w:val="32"/>
          <w:szCs w:val="32"/>
        </w:rPr>
        <w:t>5. Algorithm Description</w:t>
      </w:r>
    </w:p>
    <w:p w:rsidR="00525E97" w:rsidRPr="002930AD" w:rsidRDefault="000C1B89">
      <w:pPr>
        <w:pStyle w:val="Standard"/>
      </w:pPr>
      <w:r w:rsidRPr="002930AD">
        <w:rPr>
          <w:sz w:val="32"/>
          <w:szCs w:val="32"/>
        </w:rPr>
        <w:t>6. Conclusion</w:t>
      </w: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7A1BBE" w:rsidRPr="002930AD" w:rsidRDefault="007A1BBE">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525E97">
      <w:pPr>
        <w:pStyle w:val="Standard"/>
      </w:pPr>
    </w:p>
    <w:p w:rsidR="00525E97" w:rsidRPr="002930AD" w:rsidRDefault="000C1B89">
      <w:pPr>
        <w:pStyle w:val="Standard"/>
        <w:rPr>
          <w:sz w:val="30"/>
          <w:szCs w:val="30"/>
        </w:rPr>
      </w:pPr>
      <w:r w:rsidRPr="002930AD">
        <w:rPr>
          <w:color w:val="365F91" w:themeColor="accent1" w:themeShade="BF"/>
          <w:sz w:val="30"/>
          <w:szCs w:val="30"/>
        </w:rPr>
        <w:t xml:space="preserve">1.1. Summary from </w:t>
      </w:r>
      <w:del w:id="0" w:author="Lucjan Stapp" w:date="2015-04-09T13:38:00Z">
        <w:r w:rsidRPr="002930AD" w:rsidDel="002930AD">
          <w:rPr>
            <w:color w:val="365F91" w:themeColor="accent1" w:themeShade="BF"/>
            <w:sz w:val="30"/>
            <w:szCs w:val="30"/>
          </w:rPr>
          <w:delText xml:space="preserve">Busyness </w:delText>
        </w:r>
      </w:del>
      <w:ins w:id="1" w:author="Lucjan Stapp" w:date="2015-04-09T13:38:00Z">
        <w:r w:rsidR="002930AD" w:rsidRPr="002930AD">
          <w:rPr>
            <w:color w:val="365F91" w:themeColor="accent1" w:themeShade="BF"/>
            <w:sz w:val="30"/>
            <w:szCs w:val="30"/>
          </w:rPr>
          <w:t xml:space="preserve">Business </w:t>
        </w:r>
      </w:ins>
      <w:r w:rsidRPr="002930AD">
        <w:rPr>
          <w:color w:val="365F91" w:themeColor="accent1" w:themeShade="BF"/>
          <w:sz w:val="30"/>
          <w:szCs w:val="30"/>
        </w:rPr>
        <w:t>analysis</w:t>
      </w:r>
    </w:p>
    <w:p w:rsidR="00525E97" w:rsidRPr="002930AD" w:rsidRDefault="00525E97">
      <w:pPr>
        <w:pStyle w:val="Standard"/>
        <w:rPr>
          <w:sz w:val="30"/>
          <w:szCs w:val="30"/>
        </w:rPr>
      </w:pPr>
    </w:p>
    <w:p w:rsidR="00525E97" w:rsidRPr="002930AD" w:rsidRDefault="000C1B89">
      <w:pPr>
        <w:pStyle w:val="Standard"/>
        <w:jc w:val="both"/>
        <w:rPr>
          <w:sz w:val="26"/>
          <w:szCs w:val="26"/>
        </w:rPr>
      </w:pPr>
      <w:r w:rsidRPr="002930AD">
        <w:rPr>
          <w:sz w:val="26"/>
          <w:szCs w:val="26"/>
        </w:rPr>
        <w:tab/>
        <w:t xml:space="preserve">The history and development of cellular automata is attributed to polish-born </w:t>
      </w:r>
      <w:proofErr w:type="spellStart"/>
      <w:r w:rsidRPr="002930AD">
        <w:rPr>
          <w:sz w:val="26"/>
          <w:szCs w:val="26"/>
        </w:rPr>
        <w:t>Stanisław</w:t>
      </w:r>
      <w:proofErr w:type="spellEnd"/>
      <w:r w:rsidRPr="002930AD">
        <w:rPr>
          <w:sz w:val="26"/>
          <w:szCs w:val="26"/>
        </w:rPr>
        <w:t xml:space="preserve"> </w:t>
      </w:r>
      <w:proofErr w:type="spellStart"/>
      <w:r w:rsidRPr="002930AD">
        <w:rPr>
          <w:sz w:val="26"/>
          <w:szCs w:val="26"/>
        </w:rPr>
        <w:t>Ulam</w:t>
      </w:r>
      <w:proofErr w:type="spellEnd"/>
      <w:r w:rsidRPr="002930AD">
        <w:rPr>
          <w:sz w:val="26"/>
          <w:szCs w:val="26"/>
        </w:rPr>
        <w:t xml:space="preserve"> (1909 – 1984) and John von Neumann (1903 – 1957) of Hungarian origin, dates back to the 1940s and was based on re-search on crystal growth modelling and self-replicating robots. Cellular automata are relevant to the study of biology, chemistry, physics and many branches of science. The main goal of this application is to allow a legible and easy to use method of modelling and visualizing cellular automata.  </w:t>
      </w:r>
    </w:p>
    <w:p w:rsidR="00525E97" w:rsidRPr="002930AD" w:rsidRDefault="00525E97">
      <w:pPr>
        <w:pStyle w:val="Standard"/>
        <w:jc w:val="both"/>
        <w:rPr>
          <w:sz w:val="26"/>
          <w:szCs w:val="26"/>
        </w:rPr>
      </w:pPr>
    </w:p>
    <w:p w:rsidR="00525E97" w:rsidRPr="002930AD" w:rsidRDefault="000C1B89">
      <w:pPr>
        <w:pStyle w:val="Standard"/>
        <w:jc w:val="both"/>
        <w:rPr>
          <w:sz w:val="26"/>
          <w:szCs w:val="26"/>
        </w:rPr>
      </w:pPr>
      <w:r w:rsidRPr="002930AD">
        <w:rPr>
          <w:sz w:val="26"/>
          <w:szCs w:val="26"/>
        </w:rPr>
        <w:tab/>
        <w:t>A cellular automaton consists of a rectangular grid of cells, which can be in a specific state, a set of rules that defines the creation of a new generation in the system and an initial configuration.</w:t>
      </w:r>
    </w:p>
    <w:p w:rsidR="00525E97" w:rsidRPr="002930AD" w:rsidRDefault="00525E97">
      <w:pPr>
        <w:pStyle w:val="Standard"/>
        <w:jc w:val="both"/>
        <w:rPr>
          <w:sz w:val="26"/>
          <w:szCs w:val="26"/>
        </w:rPr>
      </w:pPr>
    </w:p>
    <w:p w:rsidR="00525E97" w:rsidRPr="002930AD" w:rsidRDefault="000C1B89">
      <w:pPr>
        <w:pStyle w:val="Standard"/>
        <w:jc w:val="both"/>
        <w:rPr>
          <w:color w:val="365F91" w:themeColor="accent1" w:themeShade="BF"/>
          <w:sz w:val="30"/>
          <w:szCs w:val="30"/>
        </w:rPr>
      </w:pPr>
      <w:r w:rsidRPr="002930AD">
        <w:rPr>
          <w:color w:val="365F91" w:themeColor="accent1" w:themeShade="BF"/>
          <w:sz w:val="30"/>
          <w:szCs w:val="30"/>
        </w:rPr>
        <w:t>1.2. Development strategy</w:t>
      </w:r>
    </w:p>
    <w:p w:rsidR="00525E97" w:rsidRPr="002930AD" w:rsidRDefault="000C1B89">
      <w:pPr>
        <w:pStyle w:val="Standard"/>
        <w:jc w:val="both"/>
        <w:rPr>
          <w:sz w:val="30"/>
          <w:szCs w:val="30"/>
        </w:rPr>
      </w:pPr>
      <w:r w:rsidRPr="002930AD">
        <w:rPr>
          <w:sz w:val="30"/>
          <w:szCs w:val="30"/>
        </w:rPr>
        <w:tab/>
      </w:r>
    </w:p>
    <w:p w:rsidR="00525E97" w:rsidRPr="002930AD" w:rsidRDefault="000C1B89">
      <w:pPr>
        <w:pStyle w:val="Standard"/>
        <w:jc w:val="both"/>
        <w:rPr>
          <w:sz w:val="26"/>
          <w:szCs w:val="26"/>
        </w:rPr>
      </w:pPr>
      <w:r w:rsidRPr="002930AD">
        <w:rPr>
          <w:sz w:val="26"/>
          <w:szCs w:val="26"/>
        </w:rPr>
        <w:tab/>
        <w:t xml:space="preserve"> As it was recommended I use waterfall </w:t>
      </w:r>
      <w:r w:rsidR="007A1BBE" w:rsidRPr="002930AD">
        <w:rPr>
          <w:sz w:val="26"/>
          <w:szCs w:val="26"/>
        </w:rPr>
        <w:t>methodology</w:t>
      </w:r>
      <w:r w:rsidRPr="002930AD">
        <w:rPr>
          <w:sz w:val="26"/>
          <w:szCs w:val="26"/>
        </w:rPr>
        <w:t xml:space="preserve"> for development of this project which is effective in individual projects. Since this project is individual it makes </w:t>
      </w:r>
      <w:r w:rsidR="007A1BBE" w:rsidRPr="002930AD">
        <w:rPr>
          <w:sz w:val="26"/>
          <w:szCs w:val="26"/>
        </w:rPr>
        <w:t>sense</w:t>
      </w:r>
      <w:r w:rsidRPr="002930AD">
        <w:rPr>
          <w:sz w:val="26"/>
          <w:szCs w:val="26"/>
        </w:rPr>
        <w:t xml:space="preserve"> to use this strategy and do the project in </w:t>
      </w:r>
      <w:r w:rsidR="007A1BBE" w:rsidRPr="002930AD">
        <w:rPr>
          <w:sz w:val="26"/>
          <w:szCs w:val="26"/>
        </w:rPr>
        <w:t>sequential</w:t>
      </w:r>
      <w:r w:rsidRPr="002930AD">
        <w:rPr>
          <w:sz w:val="26"/>
          <w:szCs w:val="26"/>
        </w:rPr>
        <w:t xml:space="preserve"> order (as it is in waterfall model.)</w:t>
      </w:r>
    </w:p>
    <w:p w:rsidR="00525E97" w:rsidRPr="002930AD" w:rsidRDefault="00525E97">
      <w:pPr>
        <w:pStyle w:val="Standard"/>
        <w:jc w:val="both"/>
        <w:rPr>
          <w:sz w:val="26"/>
          <w:szCs w:val="26"/>
        </w:rPr>
      </w:pPr>
    </w:p>
    <w:p w:rsidR="00525E97" w:rsidRPr="002930AD" w:rsidRDefault="000C1B89">
      <w:pPr>
        <w:pStyle w:val="Standard"/>
        <w:jc w:val="both"/>
        <w:rPr>
          <w:color w:val="365F91" w:themeColor="accent1" w:themeShade="BF"/>
          <w:sz w:val="32"/>
          <w:szCs w:val="32"/>
        </w:rPr>
      </w:pPr>
      <w:r w:rsidRPr="002930AD">
        <w:rPr>
          <w:color w:val="365F91" w:themeColor="accent1" w:themeShade="BF"/>
          <w:sz w:val="32"/>
          <w:szCs w:val="32"/>
        </w:rPr>
        <w:t>1.3. Technologies</w:t>
      </w:r>
    </w:p>
    <w:p w:rsidR="00525E97" w:rsidRPr="002930AD" w:rsidRDefault="00525E97">
      <w:pPr>
        <w:pStyle w:val="Standard"/>
        <w:jc w:val="both"/>
        <w:rPr>
          <w:sz w:val="32"/>
          <w:szCs w:val="32"/>
        </w:rPr>
      </w:pPr>
    </w:p>
    <w:p w:rsidR="00525E97" w:rsidRPr="002930AD" w:rsidRDefault="000C1B89">
      <w:pPr>
        <w:pStyle w:val="Standard"/>
        <w:jc w:val="both"/>
        <w:rPr>
          <w:sz w:val="32"/>
          <w:szCs w:val="32"/>
        </w:rPr>
      </w:pPr>
      <w:r w:rsidRPr="002930AD">
        <w:rPr>
          <w:sz w:val="32"/>
          <w:szCs w:val="32"/>
        </w:rPr>
        <w:tab/>
      </w:r>
      <w:r w:rsidRPr="002930AD">
        <w:rPr>
          <w:sz w:val="26"/>
          <w:szCs w:val="26"/>
        </w:rPr>
        <w:t xml:space="preserve">I will use Java as development technology of this project. I mostly target java 8 platform but since java 7 is still in use I do the best to have compatibility with it also. Java is one of the effective and </w:t>
      </w:r>
      <w:r w:rsidR="007A1BBE" w:rsidRPr="002930AD">
        <w:rPr>
          <w:sz w:val="26"/>
          <w:szCs w:val="26"/>
        </w:rPr>
        <w:t>popular</w:t>
      </w:r>
      <w:r w:rsidRPr="002930AD">
        <w:rPr>
          <w:sz w:val="26"/>
          <w:szCs w:val="26"/>
        </w:rPr>
        <w:t xml:space="preserve"> technology in software development and choosing this technology can extends </w:t>
      </w:r>
      <w:r w:rsidRPr="002930AD">
        <w:rPr>
          <w:sz w:val="26"/>
          <w:szCs w:val="26"/>
        </w:rPr>
        <w:lastRenderedPageBreak/>
        <w:t xml:space="preserve">the use of the application into </w:t>
      </w:r>
      <w:r w:rsidR="007A1BBE" w:rsidRPr="002930AD">
        <w:rPr>
          <w:sz w:val="26"/>
          <w:szCs w:val="26"/>
        </w:rPr>
        <w:t>Linux</w:t>
      </w:r>
      <w:r w:rsidRPr="002930AD">
        <w:rPr>
          <w:sz w:val="26"/>
          <w:szCs w:val="26"/>
        </w:rPr>
        <w:t xml:space="preserve"> operating system which is a good option.</w:t>
      </w:r>
      <w:r w:rsidRPr="002930AD">
        <w:rPr>
          <w:sz w:val="32"/>
          <w:szCs w:val="32"/>
        </w:rPr>
        <w:tab/>
      </w:r>
    </w:p>
    <w:p w:rsidR="00525E97" w:rsidRPr="002930AD" w:rsidRDefault="00525E97">
      <w:pPr>
        <w:pStyle w:val="Standard"/>
        <w:jc w:val="both"/>
        <w:rPr>
          <w:sz w:val="26"/>
          <w:szCs w:val="26"/>
        </w:rPr>
      </w:pPr>
    </w:p>
    <w:p w:rsidR="00525E97" w:rsidRPr="002930AD" w:rsidRDefault="000C1B89">
      <w:pPr>
        <w:pStyle w:val="Standard"/>
        <w:jc w:val="both"/>
        <w:rPr>
          <w:color w:val="365F91" w:themeColor="accent1" w:themeShade="BF"/>
          <w:sz w:val="32"/>
          <w:szCs w:val="32"/>
        </w:rPr>
      </w:pPr>
      <w:r w:rsidRPr="002930AD">
        <w:rPr>
          <w:color w:val="365F91" w:themeColor="accent1" w:themeShade="BF"/>
          <w:sz w:val="32"/>
          <w:szCs w:val="32"/>
        </w:rPr>
        <w:t>3. Architecture</w:t>
      </w:r>
    </w:p>
    <w:p w:rsidR="00525E97" w:rsidRPr="002930AD" w:rsidRDefault="00525E97">
      <w:pPr>
        <w:pStyle w:val="Standard"/>
        <w:jc w:val="both"/>
        <w:rPr>
          <w:color w:val="365F91" w:themeColor="accent1" w:themeShade="BF"/>
          <w:sz w:val="32"/>
          <w:szCs w:val="32"/>
        </w:rPr>
      </w:pPr>
    </w:p>
    <w:p w:rsidR="00525E97" w:rsidRPr="002930AD" w:rsidRDefault="000C1B89">
      <w:pPr>
        <w:pStyle w:val="Standard"/>
        <w:rPr>
          <w:color w:val="365F91" w:themeColor="accent1" w:themeShade="BF"/>
          <w:sz w:val="30"/>
          <w:szCs w:val="30"/>
        </w:rPr>
      </w:pPr>
      <w:r w:rsidRPr="002930AD">
        <w:rPr>
          <w:color w:val="365F91" w:themeColor="accent1" w:themeShade="BF"/>
          <w:sz w:val="30"/>
          <w:szCs w:val="30"/>
        </w:rPr>
        <w:t>3.1.1. Use-Case Diagram</w:t>
      </w:r>
    </w:p>
    <w:p w:rsidR="00525E97" w:rsidRPr="002930AD" w:rsidRDefault="00525E97">
      <w:pPr>
        <w:pStyle w:val="Standard"/>
      </w:pPr>
    </w:p>
    <w:p w:rsidR="00525E97" w:rsidRPr="002930AD" w:rsidRDefault="000C1B89">
      <w:pPr>
        <w:pStyle w:val="Standard"/>
        <w:jc w:val="both"/>
      </w:pPr>
      <w:r w:rsidRPr="002930AD">
        <w:tab/>
      </w:r>
      <w:r w:rsidRPr="002930AD">
        <w:rPr>
          <w:sz w:val="26"/>
          <w:szCs w:val="26"/>
        </w:rPr>
        <w:t>This diagram sum up business analysis to help us in technical procedure of application design. Specifically, illustration of use case helps me to come up with the next step “activity  diagram”.</w:t>
      </w:r>
    </w:p>
    <w:p w:rsidR="00525E97" w:rsidRPr="002930AD" w:rsidRDefault="00525E97">
      <w:pPr>
        <w:pStyle w:val="Standard"/>
      </w:pPr>
    </w:p>
    <w:p w:rsidR="00525E97" w:rsidRPr="002930AD" w:rsidRDefault="000C1B89">
      <w:pPr>
        <w:pStyle w:val="Standard"/>
      </w:pPr>
      <w:r w:rsidRPr="002930AD">
        <w:rPr>
          <w:sz w:val="30"/>
          <w:szCs w:val="30"/>
        </w:rPr>
        <w:t>3.1.2. Use-Case Diagram Description</w:t>
      </w:r>
    </w:p>
    <w:p w:rsidR="00525E97" w:rsidRPr="002930AD" w:rsidRDefault="00525E97">
      <w:pPr>
        <w:pStyle w:val="Standard"/>
      </w:pPr>
    </w:p>
    <w:p w:rsidR="00525E97" w:rsidRPr="002930AD" w:rsidRDefault="000C1B89">
      <w:pPr>
        <w:pStyle w:val="Standard"/>
        <w:jc w:val="both"/>
      </w:pPr>
      <w:r w:rsidRPr="002930AD">
        <w:tab/>
      </w:r>
      <w:r w:rsidRPr="002930AD">
        <w:rPr>
          <w:sz w:val="26"/>
          <w:szCs w:val="26"/>
        </w:rPr>
        <w:t>Basically, all the action the user can perform is mentioned in diagram; includes: Run the application, create rule set,  save rule set, load rule set, start and pause game, …</w:t>
      </w:r>
    </w:p>
    <w:p w:rsidR="00525E97" w:rsidRPr="002930AD" w:rsidRDefault="00525E97">
      <w:pPr>
        <w:pStyle w:val="Standard"/>
        <w:jc w:val="center"/>
        <w:rPr>
          <w:sz w:val="26"/>
          <w:szCs w:val="26"/>
        </w:rPr>
      </w:pPr>
    </w:p>
    <w:p w:rsidR="00525E97" w:rsidRPr="002930AD" w:rsidRDefault="00525E97">
      <w:pPr>
        <w:pStyle w:val="Standard"/>
        <w:jc w:val="center"/>
        <w:rPr>
          <w:i/>
          <w:iCs/>
          <w:sz w:val="26"/>
          <w:szCs w:val="26"/>
        </w:rPr>
      </w:pPr>
    </w:p>
    <w:p w:rsidR="00525E97" w:rsidRPr="002930AD" w:rsidRDefault="000C1B89">
      <w:pPr>
        <w:pStyle w:val="Standard"/>
        <w:jc w:val="center"/>
      </w:pPr>
      <w:r w:rsidRPr="002930AD">
        <w:rPr>
          <w:i/>
          <w:iCs/>
          <w:sz w:val="20"/>
          <w:szCs w:val="20"/>
        </w:rPr>
        <w:t>[USE-CASE DIAGRAM]</w:t>
      </w:r>
    </w:p>
    <w:p w:rsidR="00525E97" w:rsidRPr="002930AD" w:rsidRDefault="000C1B89">
      <w:pPr>
        <w:pStyle w:val="Standard"/>
        <w:jc w:val="center"/>
        <w:rPr>
          <w:i/>
          <w:iCs/>
          <w:sz w:val="26"/>
          <w:szCs w:val="26"/>
        </w:rPr>
      </w:pPr>
      <w:r w:rsidRPr="008F7867">
        <w:rPr>
          <w:i/>
          <w:iCs/>
          <w:noProof/>
          <w:sz w:val="26"/>
          <w:szCs w:val="26"/>
          <w:lang w:val="pl-PL" w:eastAsia="pl-PL" w:bidi="ar-SA"/>
        </w:rPr>
        <w:lastRenderedPageBreak/>
        <w:drawing>
          <wp:anchor distT="0" distB="0" distL="114300" distR="114300" simplePos="0" relativeHeight="251657728" behindDoc="0" locked="0" layoutInCell="1" allowOverlap="1" wp14:anchorId="2A449EC1" wp14:editId="258B28A8">
            <wp:simplePos x="0" y="0"/>
            <wp:positionH relativeFrom="column">
              <wp:posOffset>0</wp:posOffset>
            </wp:positionH>
            <wp:positionV relativeFrom="margin">
              <wp:posOffset>0</wp:posOffset>
            </wp:positionV>
            <wp:extent cx="6000841" cy="4667371"/>
            <wp:effectExtent l="0" t="0" r="0" b="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000841" cy="4667371"/>
                    </a:xfrm>
                    <a:prstGeom prst="rect">
                      <a:avLst/>
                    </a:prstGeom>
                  </pic:spPr>
                </pic:pic>
              </a:graphicData>
            </a:graphic>
          </wp:anchor>
        </w:drawing>
      </w:r>
    </w:p>
    <w:p w:rsidR="00525E97" w:rsidRPr="002930AD" w:rsidRDefault="00525E97">
      <w:pPr>
        <w:pStyle w:val="Standard"/>
        <w:jc w:val="center"/>
        <w:rPr>
          <w:i/>
          <w:iCs/>
          <w:sz w:val="26"/>
          <w:szCs w:val="26"/>
        </w:rPr>
      </w:pPr>
    </w:p>
    <w:p w:rsidR="00525E97" w:rsidRPr="002930AD" w:rsidRDefault="000C1B89">
      <w:pPr>
        <w:pStyle w:val="Standard"/>
        <w:rPr>
          <w:color w:val="365F91" w:themeColor="accent1" w:themeShade="BF"/>
          <w:sz w:val="30"/>
          <w:szCs w:val="30"/>
        </w:rPr>
      </w:pPr>
      <w:r w:rsidRPr="002930AD">
        <w:rPr>
          <w:color w:val="365F91" w:themeColor="accent1" w:themeShade="BF"/>
          <w:sz w:val="30"/>
          <w:szCs w:val="30"/>
        </w:rPr>
        <w:t>3.2.1. Activity Diagram</w:t>
      </w:r>
    </w:p>
    <w:p w:rsidR="00525E97" w:rsidRPr="002930AD" w:rsidRDefault="00525E97">
      <w:pPr>
        <w:pStyle w:val="Standard"/>
      </w:pPr>
    </w:p>
    <w:p w:rsidR="00525E97" w:rsidRPr="002930AD" w:rsidRDefault="000C1B89">
      <w:pPr>
        <w:pStyle w:val="Standard"/>
        <w:jc w:val="both"/>
      </w:pPr>
      <w:r w:rsidRPr="002930AD">
        <w:tab/>
      </w:r>
      <w:r w:rsidRPr="002930AD">
        <w:rPr>
          <w:sz w:val="26"/>
          <w:szCs w:val="26"/>
        </w:rPr>
        <w:t>The Activity Diagram is the most important part of technical report and solution of application. The flow of activity will be performed with user is illustrated here and also the solution for rules conflicts is started here and extended by more details in class diagram and class diagram description.</w:t>
      </w:r>
    </w:p>
    <w:p w:rsidR="00525E97" w:rsidRPr="002930AD" w:rsidRDefault="00525E97">
      <w:pPr>
        <w:pStyle w:val="Standard"/>
        <w:rPr>
          <w:sz w:val="26"/>
          <w:szCs w:val="26"/>
        </w:rPr>
      </w:pPr>
    </w:p>
    <w:p w:rsidR="00525E97" w:rsidRPr="002930AD" w:rsidRDefault="00525E97">
      <w:pPr>
        <w:pStyle w:val="Standard"/>
        <w:rPr>
          <w:sz w:val="30"/>
          <w:szCs w:val="30"/>
        </w:rPr>
      </w:pPr>
    </w:p>
    <w:p w:rsidR="00525E97" w:rsidRPr="002930AD" w:rsidRDefault="000C1B89">
      <w:pPr>
        <w:pStyle w:val="Standard"/>
        <w:rPr>
          <w:color w:val="365F91" w:themeColor="accent1" w:themeShade="BF"/>
          <w:sz w:val="30"/>
          <w:szCs w:val="30"/>
        </w:rPr>
      </w:pPr>
      <w:r w:rsidRPr="002930AD">
        <w:rPr>
          <w:color w:val="365F91" w:themeColor="accent1" w:themeShade="BF"/>
          <w:sz w:val="30"/>
          <w:szCs w:val="30"/>
        </w:rPr>
        <w:t>3.2.2. Activity Diagram Description</w:t>
      </w:r>
    </w:p>
    <w:p w:rsidR="00525E97" w:rsidRPr="002930AD" w:rsidRDefault="00525E97">
      <w:pPr>
        <w:pStyle w:val="Standard"/>
        <w:rPr>
          <w:sz w:val="26"/>
          <w:szCs w:val="26"/>
        </w:rPr>
      </w:pPr>
    </w:p>
    <w:p w:rsidR="00525E97" w:rsidRPr="002930AD" w:rsidRDefault="000C1B89">
      <w:pPr>
        <w:pStyle w:val="Standard"/>
        <w:jc w:val="both"/>
        <w:rPr>
          <w:sz w:val="26"/>
          <w:szCs w:val="26"/>
        </w:rPr>
      </w:pPr>
      <w:r w:rsidRPr="002930AD">
        <w:rPr>
          <w:sz w:val="26"/>
          <w:szCs w:val="26"/>
        </w:rPr>
        <w:tab/>
        <w:t>The user after run the application in order to start the game has to provide the application with an initial configuration and most important a set of rules. As it is shown in diagram rules can be created or loaded from previous time. It is trivial in order to load a rule or rule set the application has to provide user with save option. The same action is possible for configuration.</w:t>
      </w:r>
    </w:p>
    <w:p w:rsidR="00525E97" w:rsidRPr="002930AD" w:rsidRDefault="000C1B89">
      <w:pPr>
        <w:pStyle w:val="Standard"/>
        <w:jc w:val="both"/>
        <w:rPr>
          <w:sz w:val="26"/>
          <w:szCs w:val="26"/>
        </w:rPr>
      </w:pPr>
      <w:r w:rsidRPr="002930AD">
        <w:rPr>
          <w:sz w:val="26"/>
          <w:szCs w:val="26"/>
        </w:rPr>
        <w:lastRenderedPageBreak/>
        <w:tab/>
        <w:t xml:space="preserve">In creation of a rule the type of neighborhood has to be specified as also input and output state of the rule. </w:t>
      </w:r>
      <w:commentRangeStart w:id="2"/>
      <w:r w:rsidRPr="002930AD">
        <w:rPr>
          <w:sz w:val="26"/>
          <w:szCs w:val="26"/>
        </w:rPr>
        <w:t>In the next step according to the business analysis rules can be added in technical part we have to come up with solution for get and store a rule or a rules set and also a solution for solve the conflict between the rules.</w:t>
      </w:r>
      <w:commentRangeEnd w:id="2"/>
      <w:r w:rsidR="002930AD">
        <w:rPr>
          <w:rStyle w:val="Odwoaniedokomentarza"/>
          <w:rFonts w:cs="Mangal"/>
        </w:rPr>
        <w:commentReference w:id="2"/>
      </w:r>
      <w:r w:rsidRPr="002930AD">
        <w:rPr>
          <w:sz w:val="26"/>
          <w:szCs w:val="26"/>
        </w:rPr>
        <w:t xml:space="preserve"> The first problem </w:t>
      </w:r>
      <w:del w:id="3" w:author="Lucjan Stapp" w:date="2015-04-09T13:40:00Z">
        <w:r w:rsidRPr="002930AD" w:rsidDel="002930AD">
          <w:rPr>
            <w:sz w:val="26"/>
            <w:szCs w:val="26"/>
          </w:rPr>
          <w:delText xml:space="preserve">have </w:delText>
        </w:r>
      </w:del>
      <w:ins w:id="4" w:author="Lucjan Stapp" w:date="2015-04-09T13:40:00Z">
        <w:r w:rsidR="002930AD" w:rsidRPr="002930AD">
          <w:rPr>
            <w:sz w:val="26"/>
            <w:szCs w:val="26"/>
          </w:rPr>
          <w:t>ha</w:t>
        </w:r>
        <w:r w:rsidR="002930AD">
          <w:rPr>
            <w:sz w:val="26"/>
            <w:szCs w:val="26"/>
          </w:rPr>
          <w:t>s</w:t>
        </w:r>
        <w:r w:rsidR="002930AD" w:rsidRPr="002930AD">
          <w:rPr>
            <w:sz w:val="26"/>
            <w:szCs w:val="26"/>
          </w:rPr>
          <w:t xml:space="preserve"> </w:t>
        </w:r>
      </w:ins>
      <w:r w:rsidRPr="002930AD">
        <w:rPr>
          <w:sz w:val="26"/>
          <w:szCs w:val="26"/>
        </w:rPr>
        <w:t>the full solution in class diagram</w:t>
      </w:r>
      <w:commentRangeStart w:id="5"/>
      <w:r w:rsidRPr="002930AD">
        <w:rPr>
          <w:sz w:val="26"/>
          <w:szCs w:val="26"/>
        </w:rPr>
        <w:t xml:space="preserve">, just to mention the class rule will solve this problem. </w:t>
      </w:r>
      <w:commentRangeEnd w:id="5"/>
      <w:r w:rsidR="002930AD">
        <w:rPr>
          <w:rStyle w:val="Odwoaniedokomentarza"/>
          <w:rFonts w:cs="Mangal"/>
        </w:rPr>
        <w:commentReference w:id="5"/>
      </w:r>
      <w:r w:rsidRPr="002930AD">
        <w:rPr>
          <w:sz w:val="26"/>
          <w:szCs w:val="26"/>
        </w:rPr>
        <w:t xml:space="preserve">The second problem, conflict between rules, is the biggest issue of this report. The conflict can be considered the situation in which two rules have same state and the output implies by the rules is different. Obviously it would be confusion for automaton which output should be considered. In the </w:t>
      </w:r>
      <w:del w:id="6" w:author="Lucjan Stapp" w:date="2015-04-09T13:41:00Z">
        <w:r w:rsidRPr="002930AD" w:rsidDel="002930AD">
          <w:rPr>
            <w:sz w:val="26"/>
            <w:szCs w:val="26"/>
          </w:rPr>
          <w:delText xml:space="preserve">Busyness </w:delText>
        </w:r>
      </w:del>
      <w:ins w:id="7" w:author="Lucjan Stapp" w:date="2015-04-09T13:41:00Z">
        <w:r w:rsidR="002930AD" w:rsidRPr="002930AD">
          <w:rPr>
            <w:sz w:val="26"/>
            <w:szCs w:val="26"/>
          </w:rPr>
          <w:t>Bus</w:t>
        </w:r>
        <w:r w:rsidR="002930AD">
          <w:rPr>
            <w:sz w:val="26"/>
            <w:szCs w:val="26"/>
          </w:rPr>
          <w:t>i</w:t>
        </w:r>
        <w:r w:rsidR="002930AD" w:rsidRPr="002930AD">
          <w:rPr>
            <w:sz w:val="26"/>
            <w:szCs w:val="26"/>
          </w:rPr>
          <w:t xml:space="preserve">ness </w:t>
        </w:r>
      </w:ins>
      <w:r w:rsidRPr="002930AD">
        <w:rPr>
          <w:sz w:val="26"/>
          <w:szCs w:val="26"/>
        </w:rPr>
        <w:t xml:space="preserve">analysis by Mr. </w:t>
      </w:r>
      <w:proofErr w:type="spellStart"/>
      <w:r w:rsidRPr="002930AD">
        <w:rPr>
          <w:sz w:val="26"/>
          <w:szCs w:val="26"/>
        </w:rPr>
        <w:t>Michał</w:t>
      </w:r>
      <w:proofErr w:type="spellEnd"/>
      <w:r w:rsidRPr="002930AD">
        <w:rPr>
          <w:sz w:val="26"/>
          <w:szCs w:val="26"/>
        </w:rPr>
        <w:t xml:space="preserve"> </w:t>
      </w:r>
      <w:proofErr w:type="spellStart"/>
      <w:r w:rsidRPr="002930AD">
        <w:rPr>
          <w:sz w:val="26"/>
          <w:szCs w:val="26"/>
        </w:rPr>
        <w:t>Słupczyński</w:t>
      </w:r>
      <w:proofErr w:type="spellEnd"/>
      <w:r w:rsidRPr="002930AD">
        <w:rPr>
          <w:sz w:val="26"/>
          <w:szCs w:val="26"/>
        </w:rPr>
        <w:t xml:space="preserve"> recommended solution is solve this issue with giving an option to user between either choosing a rule over the others or ask for a logic operation to apply among rules and consider the result of operation as final output. This solution is considered as an option since I am following the busyness analysis. This solution requires to have kind of prediction  in advance of game start. In rule set class a method will implemented to recognize such </w:t>
      </w:r>
      <w:commentRangeStart w:id="8"/>
      <w:r w:rsidRPr="002930AD">
        <w:rPr>
          <w:sz w:val="26"/>
          <w:szCs w:val="26"/>
        </w:rPr>
        <w:t>conflicts</w:t>
      </w:r>
      <w:commentRangeEnd w:id="8"/>
      <w:r w:rsidR="002930AD">
        <w:rPr>
          <w:rStyle w:val="Odwoaniedokomentarza"/>
          <w:rFonts w:cs="Mangal"/>
        </w:rPr>
        <w:commentReference w:id="8"/>
      </w:r>
      <w:r w:rsidRPr="002930AD">
        <w:rPr>
          <w:sz w:val="26"/>
          <w:szCs w:val="26"/>
        </w:rPr>
        <w:t>.</w:t>
      </w:r>
    </w:p>
    <w:p w:rsidR="00525E97" w:rsidRPr="002930AD" w:rsidRDefault="000C1B89">
      <w:pPr>
        <w:pStyle w:val="Standard"/>
        <w:jc w:val="both"/>
        <w:rPr>
          <w:strike/>
          <w:sz w:val="26"/>
          <w:szCs w:val="26"/>
          <w:rPrChange w:id="9" w:author="Lucjan Stapp" w:date="2015-04-09T13:42:00Z">
            <w:rPr>
              <w:sz w:val="26"/>
              <w:szCs w:val="26"/>
            </w:rPr>
          </w:rPrChange>
        </w:rPr>
      </w:pPr>
      <w:r w:rsidRPr="002930AD">
        <w:rPr>
          <w:sz w:val="26"/>
          <w:szCs w:val="26"/>
        </w:rPr>
        <w:tab/>
      </w:r>
      <w:r w:rsidRPr="002930AD">
        <w:rPr>
          <w:strike/>
          <w:sz w:val="26"/>
          <w:szCs w:val="26"/>
          <w:rPrChange w:id="10" w:author="Lucjan Stapp" w:date="2015-04-09T13:42:00Z">
            <w:rPr>
              <w:sz w:val="26"/>
              <w:szCs w:val="26"/>
            </w:rPr>
          </w:rPrChange>
        </w:rPr>
        <w:t>The other solution for conflict problem can be to find conflict in advance like previous solution and give some suggestion to user and ask to edit a rule or rules to solve the conflict. For instance in following case, Rule A (a cell with more than 1 alive neighbors in fist row will die or stay died) and rule B (a cell with exactly two alive neighbors in first row will live or come to alive) are conflict in situation we have exactly two alive cells in first row because both rules can be applied and results are different. We can give such a suggestion to user for editing rule A to solve possible conflict (suggestion 1: instead of more than, use less than).</w:t>
      </w:r>
    </w:p>
    <w:p w:rsidR="00525E97" w:rsidRPr="002930AD" w:rsidRDefault="000C1B89">
      <w:pPr>
        <w:pStyle w:val="Standard"/>
        <w:jc w:val="both"/>
        <w:rPr>
          <w:strike/>
          <w:sz w:val="26"/>
          <w:szCs w:val="26"/>
          <w:rPrChange w:id="11" w:author="Lucjan Stapp" w:date="2015-04-09T13:42:00Z">
            <w:rPr>
              <w:sz w:val="26"/>
              <w:szCs w:val="26"/>
            </w:rPr>
          </w:rPrChange>
        </w:rPr>
      </w:pPr>
      <w:r w:rsidRPr="002930AD">
        <w:rPr>
          <w:strike/>
          <w:sz w:val="26"/>
          <w:szCs w:val="26"/>
          <w:rPrChange w:id="12" w:author="Lucjan Stapp" w:date="2015-04-09T13:42:00Z">
            <w:rPr>
              <w:sz w:val="26"/>
              <w:szCs w:val="26"/>
            </w:rPr>
          </w:rPrChange>
        </w:rPr>
        <w:tab/>
        <w:t>The next solution can be considered here is two ask user for a number as probability to keep a cell alive or dead in case of conflicts and apply that probability in case of conflict. For example in conflict between Rules A and B user ask to keep alive the cells with probability 60% the application with that probability will try to choose the rule which keeps the cell alive.</w:t>
      </w:r>
    </w:p>
    <w:p w:rsidR="00525E97" w:rsidRPr="002930AD" w:rsidRDefault="00525E97" w:rsidP="007A1BBE">
      <w:pPr>
        <w:pStyle w:val="Standard"/>
        <w:rPr>
          <w:i/>
          <w:iCs/>
          <w:strike/>
          <w:sz w:val="20"/>
          <w:szCs w:val="20"/>
          <w:rPrChange w:id="13" w:author="Lucjan Stapp" w:date="2015-04-09T13:42:00Z">
            <w:rPr>
              <w:i/>
              <w:iCs/>
              <w:sz w:val="20"/>
              <w:szCs w:val="20"/>
            </w:rPr>
          </w:rPrChange>
        </w:rPr>
      </w:pPr>
    </w:p>
    <w:p w:rsidR="00525E97" w:rsidRPr="002930AD" w:rsidRDefault="00525E97">
      <w:pPr>
        <w:pStyle w:val="Standard"/>
        <w:jc w:val="center"/>
        <w:rPr>
          <w:i/>
          <w:iCs/>
          <w:sz w:val="20"/>
          <w:szCs w:val="20"/>
        </w:rPr>
      </w:pPr>
    </w:p>
    <w:p w:rsidR="00525E97" w:rsidRPr="002930AD" w:rsidRDefault="000C1B89">
      <w:pPr>
        <w:pStyle w:val="Standard"/>
        <w:jc w:val="center"/>
        <w:rPr>
          <w:i/>
          <w:iCs/>
          <w:sz w:val="20"/>
          <w:szCs w:val="20"/>
        </w:rPr>
      </w:pPr>
      <w:r w:rsidRPr="002930AD">
        <w:rPr>
          <w:i/>
          <w:iCs/>
          <w:sz w:val="20"/>
          <w:szCs w:val="20"/>
        </w:rPr>
        <w:t>[ACTIVITY DIAGRAM]</w:t>
      </w:r>
    </w:p>
    <w:p w:rsidR="00525E97" w:rsidRPr="002930AD" w:rsidRDefault="000C1B89">
      <w:pPr>
        <w:pStyle w:val="Standard"/>
        <w:jc w:val="center"/>
      </w:pPr>
      <w:r w:rsidRPr="008F7867">
        <w:rPr>
          <w:noProof/>
          <w:lang w:val="pl-PL" w:eastAsia="pl-PL" w:bidi="ar-SA"/>
        </w:rPr>
        <w:lastRenderedPageBreak/>
        <w:drawing>
          <wp:anchor distT="0" distB="0" distL="114300" distR="114300" simplePos="0" relativeHeight="251658752" behindDoc="0" locked="0" layoutInCell="1" allowOverlap="1" wp14:anchorId="66A38700" wp14:editId="2A7F0044">
            <wp:simplePos x="0" y="0"/>
            <wp:positionH relativeFrom="column">
              <wp:align>center</wp:align>
            </wp:positionH>
            <wp:positionV relativeFrom="paragraph">
              <wp:align>top</wp:align>
            </wp:positionV>
            <wp:extent cx="6332402" cy="5312846"/>
            <wp:effectExtent l="0" t="0" r="0" b="2104"/>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5312846"/>
                    </a:xfrm>
                    <a:prstGeom prst="rect">
                      <a:avLst/>
                    </a:prstGeom>
                    <a:ln>
                      <a:noFill/>
                      <a:prstDash/>
                    </a:ln>
                  </pic:spPr>
                </pic:pic>
              </a:graphicData>
            </a:graphic>
          </wp:anchor>
        </w:drawing>
      </w:r>
    </w:p>
    <w:p w:rsidR="00525E97" w:rsidRPr="002930AD" w:rsidRDefault="00525E97">
      <w:pPr>
        <w:pStyle w:val="Standard"/>
        <w:jc w:val="center"/>
        <w:rPr>
          <w:i/>
          <w:iCs/>
          <w:sz w:val="26"/>
          <w:szCs w:val="26"/>
        </w:rPr>
      </w:pPr>
    </w:p>
    <w:p w:rsidR="00525E97" w:rsidRPr="002930AD" w:rsidRDefault="000C1B89">
      <w:pPr>
        <w:pStyle w:val="Standard"/>
        <w:rPr>
          <w:color w:val="365F91" w:themeColor="accent1" w:themeShade="BF"/>
          <w:sz w:val="30"/>
          <w:szCs w:val="30"/>
        </w:rPr>
      </w:pPr>
      <w:r w:rsidRPr="002930AD">
        <w:rPr>
          <w:color w:val="365F91" w:themeColor="accent1" w:themeShade="BF"/>
          <w:sz w:val="30"/>
          <w:szCs w:val="30"/>
        </w:rPr>
        <w:t>Class Diagram</w:t>
      </w:r>
    </w:p>
    <w:p w:rsidR="00525E97" w:rsidRPr="002930AD" w:rsidRDefault="00525E97">
      <w:pPr>
        <w:pStyle w:val="Standard"/>
      </w:pPr>
    </w:p>
    <w:p w:rsidR="00525E97" w:rsidRPr="002930AD" w:rsidRDefault="000C1B89">
      <w:pPr>
        <w:pStyle w:val="Standard"/>
        <w:jc w:val="both"/>
      </w:pPr>
      <w:r w:rsidRPr="002930AD">
        <w:tab/>
      </w:r>
      <w:r w:rsidRPr="002930AD">
        <w:rPr>
          <w:sz w:val="26"/>
          <w:szCs w:val="26"/>
        </w:rPr>
        <w:t xml:space="preserve">As is mentioned in Technology section I am going to use java for implementation of this application. The class diagram blew designed according to java class behavior. Despite classes I will have at least </w:t>
      </w:r>
      <w:r w:rsidR="007A1BBE" w:rsidRPr="002930AD">
        <w:rPr>
          <w:sz w:val="26"/>
          <w:szCs w:val="26"/>
        </w:rPr>
        <w:t>two</w:t>
      </w:r>
      <w:r w:rsidRPr="002930AD">
        <w:rPr>
          <w:sz w:val="26"/>
          <w:szCs w:val="26"/>
        </w:rPr>
        <w:t xml:space="preserve"> interface in order to move between </w:t>
      </w:r>
      <w:proofErr w:type="spellStart"/>
      <w:r w:rsidRPr="002930AD">
        <w:rPr>
          <w:sz w:val="26"/>
          <w:szCs w:val="26"/>
        </w:rPr>
        <w:t>Jframes</w:t>
      </w:r>
      <w:proofErr w:type="spellEnd"/>
      <w:r w:rsidRPr="002930AD">
        <w:rPr>
          <w:sz w:val="26"/>
          <w:szCs w:val="26"/>
        </w:rPr>
        <w:t xml:space="preserve"> which is not mentioned in the diagram in case of simplicity.</w:t>
      </w:r>
    </w:p>
    <w:p w:rsidR="00525E97" w:rsidRPr="002930AD" w:rsidRDefault="00525E97">
      <w:pPr>
        <w:pStyle w:val="Standard"/>
      </w:pPr>
    </w:p>
    <w:p w:rsidR="00525E97" w:rsidRPr="002930AD" w:rsidRDefault="000C1B89">
      <w:pPr>
        <w:pStyle w:val="Standard"/>
        <w:rPr>
          <w:color w:val="365F91" w:themeColor="accent1" w:themeShade="BF"/>
          <w:sz w:val="30"/>
          <w:szCs w:val="30"/>
        </w:rPr>
      </w:pPr>
      <w:r w:rsidRPr="002930AD">
        <w:rPr>
          <w:color w:val="365F91" w:themeColor="accent1" w:themeShade="BF"/>
          <w:sz w:val="30"/>
          <w:szCs w:val="30"/>
        </w:rPr>
        <w:t>Class Diagram Description</w:t>
      </w:r>
    </w:p>
    <w:p w:rsidR="00525E97" w:rsidRPr="002930AD" w:rsidRDefault="00525E97">
      <w:pPr>
        <w:pStyle w:val="Standard"/>
        <w:rPr>
          <w:sz w:val="30"/>
          <w:szCs w:val="30"/>
        </w:rPr>
      </w:pPr>
    </w:p>
    <w:p w:rsidR="00525E97" w:rsidRPr="002930AD" w:rsidRDefault="000C1B89">
      <w:pPr>
        <w:pStyle w:val="Standard"/>
        <w:jc w:val="both"/>
      </w:pPr>
      <w:r w:rsidRPr="002930AD">
        <w:rPr>
          <w:sz w:val="30"/>
          <w:szCs w:val="30"/>
        </w:rPr>
        <w:tab/>
      </w:r>
      <w:r w:rsidRPr="002930AD">
        <w:rPr>
          <w:sz w:val="26"/>
          <w:szCs w:val="26"/>
        </w:rPr>
        <w:t xml:space="preserve">In the class diagram below </w:t>
      </w:r>
      <w:proofErr w:type="spellStart"/>
      <w:r w:rsidRPr="002930AD">
        <w:rPr>
          <w:sz w:val="26"/>
          <w:szCs w:val="26"/>
        </w:rPr>
        <w:t>GridFrame</w:t>
      </w:r>
      <w:proofErr w:type="spellEnd"/>
      <w:r w:rsidRPr="002930AD">
        <w:rPr>
          <w:sz w:val="26"/>
          <w:szCs w:val="26"/>
        </w:rPr>
        <w:t xml:space="preserve">, </w:t>
      </w:r>
      <w:proofErr w:type="spellStart"/>
      <w:r w:rsidRPr="002930AD">
        <w:rPr>
          <w:sz w:val="26"/>
          <w:szCs w:val="26"/>
        </w:rPr>
        <w:t>RuleEditorFrame</w:t>
      </w:r>
      <w:proofErr w:type="spellEnd"/>
      <w:r w:rsidRPr="002930AD">
        <w:rPr>
          <w:sz w:val="26"/>
          <w:szCs w:val="26"/>
        </w:rPr>
        <w:t xml:space="preserve">, </w:t>
      </w:r>
      <w:proofErr w:type="spellStart"/>
      <w:r w:rsidRPr="002930AD">
        <w:rPr>
          <w:sz w:val="26"/>
          <w:szCs w:val="26"/>
        </w:rPr>
        <w:t>RuleConflictFrame</w:t>
      </w:r>
      <w:proofErr w:type="spellEnd"/>
      <w:r w:rsidRPr="002930AD">
        <w:rPr>
          <w:sz w:val="26"/>
          <w:szCs w:val="26"/>
        </w:rPr>
        <w:t xml:space="preserve"> classes are window frame of application. The </w:t>
      </w:r>
      <w:proofErr w:type="spellStart"/>
      <w:r w:rsidRPr="002930AD">
        <w:rPr>
          <w:sz w:val="26"/>
          <w:szCs w:val="26"/>
        </w:rPr>
        <w:t>GridFrame</w:t>
      </w:r>
      <w:proofErr w:type="spellEnd"/>
      <w:r w:rsidRPr="002930AD">
        <w:rPr>
          <w:sz w:val="26"/>
          <w:szCs w:val="26"/>
        </w:rPr>
        <w:t xml:space="preserve"> is the window which user will see as first and main window. I will use </w:t>
      </w:r>
      <w:proofErr w:type="spellStart"/>
      <w:r w:rsidRPr="002930AD">
        <w:rPr>
          <w:sz w:val="26"/>
          <w:szCs w:val="26"/>
        </w:rPr>
        <w:lastRenderedPageBreak/>
        <w:t>GridBagLayout</w:t>
      </w:r>
      <w:proofErr w:type="spellEnd"/>
      <w:r w:rsidRPr="002930AD">
        <w:rPr>
          <w:sz w:val="26"/>
          <w:szCs w:val="26"/>
        </w:rPr>
        <w:t xml:space="preserve"> to layout the these </w:t>
      </w:r>
      <w:proofErr w:type="spellStart"/>
      <w:r w:rsidRPr="002930AD">
        <w:rPr>
          <w:sz w:val="26"/>
          <w:szCs w:val="26"/>
        </w:rPr>
        <w:t>Jframe</w:t>
      </w:r>
      <w:proofErr w:type="spellEnd"/>
      <w:r w:rsidRPr="002930AD">
        <w:rPr>
          <w:sz w:val="26"/>
          <w:szCs w:val="26"/>
        </w:rPr>
        <w:t xml:space="preserve"> classes and java swing components.</w:t>
      </w:r>
    </w:p>
    <w:p w:rsidR="00525E97" w:rsidRPr="002930AD" w:rsidRDefault="00525E97">
      <w:pPr>
        <w:pStyle w:val="Standard"/>
        <w:jc w:val="both"/>
        <w:rPr>
          <w:sz w:val="26"/>
          <w:szCs w:val="26"/>
        </w:rPr>
      </w:pPr>
    </w:p>
    <w:p w:rsidR="00525E97" w:rsidRPr="002930AD" w:rsidRDefault="000C1B89">
      <w:pPr>
        <w:pStyle w:val="Standard"/>
        <w:numPr>
          <w:ilvl w:val="0"/>
          <w:numId w:val="1"/>
        </w:numPr>
        <w:jc w:val="both"/>
        <w:rPr>
          <w:color w:val="365F91" w:themeColor="accent1" w:themeShade="BF"/>
          <w:sz w:val="26"/>
          <w:szCs w:val="26"/>
        </w:rPr>
      </w:pPr>
      <w:r w:rsidRPr="002930AD">
        <w:rPr>
          <w:color w:val="365F91" w:themeColor="accent1" w:themeShade="BF"/>
          <w:sz w:val="26"/>
          <w:szCs w:val="26"/>
        </w:rPr>
        <w:t>The class Rule</w:t>
      </w:r>
    </w:p>
    <w:p w:rsidR="00525E97" w:rsidRPr="002930AD" w:rsidRDefault="000C1B89">
      <w:pPr>
        <w:pStyle w:val="Standard"/>
        <w:jc w:val="both"/>
        <w:rPr>
          <w:sz w:val="26"/>
          <w:szCs w:val="26"/>
        </w:rPr>
      </w:pPr>
      <w:r w:rsidRPr="002930AD">
        <w:rPr>
          <w:sz w:val="26"/>
          <w:szCs w:val="26"/>
        </w:rPr>
        <w:tab/>
        <w:t>This class is the solution to get, store and apply a rule during the runtime of application.</w:t>
      </w:r>
    </w:p>
    <w:p w:rsidR="00525E97" w:rsidRPr="002930AD" w:rsidRDefault="000C1B89">
      <w:pPr>
        <w:pStyle w:val="Standard"/>
        <w:numPr>
          <w:ilvl w:val="1"/>
          <w:numId w:val="1"/>
        </w:numPr>
        <w:jc w:val="both"/>
        <w:rPr>
          <w:sz w:val="26"/>
          <w:szCs w:val="26"/>
        </w:rPr>
      </w:pPr>
      <w:r w:rsidRPr="002930AD">
        <w:rPr>
          <w:sz w:val="26"/>
          <w:szCs w:val="26"/>
        </w:rPr>
        <w:t xml:space="preserve">The class field </w:t>
      </w:r>
      <w:proofErr w:type="spellStart"/>
      <w:r w:rsidRPr="002930AD">
        <w:rPr>
          <w:sz w:val="26"/>
          <w:szCs w:val="26"/>
        </w:rPr>
        <w:t>HowManySign</w:t>
      </w:r>
      <w:proofErr w:type="spellEnd"/>
      <w:r w:rsidRPr="002930AD">
        <w:rPr>
          <w:sz w:val="26"/>
          <w:szCs w:val="26"/>
        </w:rPr>
        <w:t xml:space="preserve"> can has value -1, 0, +1 which represent in order at least, exactly and at most in a rule.</w:t>
      </w:r>
    </w:p>
    <w:p w:rsidR="00525E97" w:rsidRPr="002930AD" w:rsidRDefault="000C1B89">
      <w:pPr>
        <w:pStyle w:val="Standard"/>
        <w:numPr>
          <w:ilvl w:val="1"/>
          <w:numId w:val="1"/>
        </w:numPr>
        <w:jc w:val="both"/>
        <w:rPr>
          <w:sz w:val="26"/>
          <w:szCs w:val="26"/>
        </w:rPr>
      </w:pPr>
      <w:r w:rsidRPr="002930AD">
        <w:rPr>
          <w:sz w:val="26"/>
          <w:szCs w:val="26"/>
        </w:rPr>
        <w:t xml:space="preserve">The class field </w:t>
      </w:r>
      <w:proofErr w:type="spellStart"/>
      <w:r w:rsidRPr="002930AD">
        <w:rPr>
          <w:sz w:val="26"/>
          <w:szCs w:val="26"/>
        </w:rPr>
        <w:t>HowManyNom</w:t>
      </w:r>
      <w:proofErr w:type="spellEnd"/>
      <w:r w:rsidRPr="002930AD">
        <w:rPr>
          <w:sz w:val="26"/>
          <w:szCs w:val="26"/>
        </w:rPr>
        <w:t xml:space="preserve"> indicate the number of alive or dead cell in a rule.</w:t>
      </w:r>
    </w:p>
    <w:p w:rsidR="00525E97" w:rsidRPr="002930AD" w:rsidRDefault="000C1B89">
      <w:pPr>
        <w:pStyle w:val="Standard"/>
        <w:numPr>
          <w:ilvl w:val="1"/>
          <w:numId w:val="1"/>
        </w:numPr>
        <w:jc w:val="both"/>
        <w:rPr>
          <w:sz w:val="26"/>
          <w:szCs w:val="26"/>
        </w:rPr>
      </w:pPr>
      <w:r w:rsidRPr="002930AD">
        <w:rPr>
          <w:sz w:val="26"/>
          <w:szCs w:val="26"/>
        </w:rPr>
        <w:t xml:space="preserve">The class field </w:t>
      </w:r>
      <w:proofErr w:type="spellStart"/>
      <w:r w:rsidRPr="002930AD">
        <w:rPr>
          <w:sz w:val="26"/>
          <w:szCs w:val="26"/>
        </w:rPr>
        <w:t>OnType</w:t>
      </w:r>
      <w:proofErr w:type="spellEnd"/>
      <w:r w:rsidRPr="002930AD">
        <w:rPr>
          <w:sz w:val="26"/>
          <w:szCs w:val="26"/>
        </w:rPr>
        <w:t xml:space="preserve"> may has value 'R', 'C', 'DM', 'DMN' which representing Row, Column, Diagonal Main (or in main </w:t>
      </w:r>
      <w:r w:rsidR="007A1BBE" w:rsidRPr="002930AD">
        <w:rPr>
          <w:sz w:val="26"/>
          <w:szCs w:val="26"/>
        </w:rPr>
        <w:t>diagonal</w:t>
      </w:r>
      <w:r w:rsidRPr="002930AD">
        <w:rPr>
          <w:sz w:val="26"/>
          <w:szCs w:val="26"/>
        </w:rPr>
        <w:t xml:space="preserve"> direction), </w:t>
      </w:r>
      <w:r w:rsidR="007A1BBE" w:rsidRPr="002930AD">
        <w:rPr>
          <w:sz w:val="26"/>
          <w:szCs w:val="26"/>
        </w:rPr>
        <w:t>Diagonal</w:t>
      </w:r>
      <w:r w:rsidRPr="002930AD">
        <w:rPr>
          <w:sz w:val="26"/>
          <w:szCs w:val="26"/>
        </w:rPr>
        <w:t xml:space="preserve"> Not Main (or not in direction of not main </w:t>
      </w:r>
      <w:r w:rsidR="007A1BBE" w:rsidRPr="002930AD">
        <w:rPr>
          <w:sz w:val="26"/>
          <w:szCs w:val="26"/>
        </w:rPr>
        <w:t>diagonal</w:t>
      </w:r>
      <w:r w:rsidRPr="002930AD">
        <w:rPr>
          <w:sz w:val="26"/>
          <w:szCs w:val="26"/>
        </w:rPr>
        <w:t>) corresponding to the rule.</w:t>
      </w:r>
    </w:p>
    <w:p w:rsidR="00525E97" w:rsidRPr="002930AD" w:rsidRDefault="000C1B89">
      <w:pPr>
        <w:pStyle w:val="Standard"/>
        <w:numPr>
          <w:ilvl w:val="1"/>
          <w:numId w:val="1"/>
        </w:numPr>
        <w:jc w:val="both"/>
        <w:rPr>
          <w:sz w:val="26"/>
          <w:szCs w:val="26"/>
        </w:rPr>
      </w:pPr>
      <w:r w:rsidRPr="002930AD">
        <w:rPr>
          <w:sz w:val="26"/>
          <w:szCs w:val="26"/>
        </w:rPr>
        <w:t xml:space="preserve">The class field </w:t>
      </w:r>
      <w:proofErr w:type="spellStart"/>
      <w:r w:rsidRPr="002930AD">
        <w:rPr>
          <w:sz w:val="26"/>
          <w:szCs w:val="26"/>
        </w:rPr>
        <w:t>OnPos</w:t>
      </w:r>
      <w:proofErr w:type="spellEnd"/>
      <w:r w:rsidRPr="002930AD">
        <w:rPr>
          <w:sz w:val="26"/>
          <w:szCs w:val="26"/>
        </w:rPr>
        <w:t xml:space="preserve"> indicate the </w:t>
      </w:r>
      <w:proofErr w:type="spellStart"/>
      <w:r w:rsidRPr="002930AD">
        <w:rPr>
          <w:sz w:val="26"/>
          <w:szCs w:val="26"/>
        </w:rPr>
        <w:t>OnType</w:t>
      </w:r>
      <w:proofErr w:type="spellEnd"/>
      <w:r w:rsidRPr="002930AD">
        <w:rPr>
          <w:sz w:val="26"/>
          <w:szCs w:val="26"/>
        </w:rPr>
        <w:t xml:space="preserve"> field number.</w:t>
      </w:r>
    </w:p>
    <w:p w:rsidR="00525E97" w:rsidRPr="002930AD" w:rsidRDefault="000C1B89">
      <w:pPr>
        <w:pStyle w:val="Standard"/>
        <w:numPr>
          <w:ilvl w:val="1"/>
          <w:numId w:val="1"/>
        </w:numPr>
        <w:jc w:val="both"/>
        <w:rPr>
          <w:sz w:val="26"/>
          <w:szCs w:val="26"/>
        </w:rPr>
      </w:pPr>
      <w:r w:rsidRPr="002930AD">
        <w:rPr>
          <w:sz w:val="26"/>
          <w:szCs w:val="26"/>
        </w:rPr>
        <w:t>There are different method in this class to set and get attribute of the class to have the encapsulation.</w:t>
      </w:r>
    </w:p>
    <w:p w:rsidR="00525E97" w:rsidRPr="002930AD" w:rsidRDefault="00525E97">
      <w:pPr>
        <w:pStyle w:val="Standard"/>
        <w:jc w:val="both"/>
        <w:rPr>
          <w:sz w:val="26"/>
          <w:szCs w:val="26"/>
        </w:rPr>
      </w:pPr>
    </w:p>
    <w:p w:rsidR="00525E97" w:rsidRPr="002930AD" w:rsidRDefault="000C1B89">
      <w:pPr>
        <w:pStyle w:val="Standard"/>
        <w:numPr>
          <w:ilvl w:val="0"/>
          <w:numId w:val="1"/>
        </w:numPr>
        <w:jc w:val="both"/>
        <w:rPr>
          <w:color w:val="365F91" w:themeColor="accent1" w:themeShade="BF"/>
          <w:sz w:val="26"/>
          <w:szCs w:val="26"/>
        </w:rPr>
      </w:pPr>
      <w:r w:rsidRPr="002930AD">
        <w:rPr>
          <w:color w:val="365F91" w:themeColor="accent1" w:themeShade="BF"/>
          <w:sz w:val="26"/>
          <w:szCs w:val="26"/>
        </w:rPr>
        <w:t xml:space="preserve">The class </w:t>
      </w:r>
      <w:proofErr w:type="spellStart"/>
      <w:r w:rsidRPr="002930AD">
        <w:rPr>
          <w:color w:val="365F91" w:themeColor="accent1" w:themeShade="BF"/>
          <w:sz w:val="26"/>
          <w:szCs w:val="26"/>
        </w:rPr>
        <w:t>RuleSet</w:t>
      </w:r>
      <w:proofErr w:type="spellEnd"/>
    </w:p>
    <w:p w:rsidR="00525E97" w:rsidRPr="002930AD" w:rsidRDefault="000C1B89">
      <w:pPr>
        <w:pStyle w:val="Standard"/>
        <w:jc w:val="both"/>
        <w:rPr>
          <w:sz w:val="26"/>
          <w:szCs w:val="26"/>
        </w:rPr>
      </w:pPr>
      <w:r w:rsidRPr="002930AD">
        <w:rPr>
          <w:sz w:val="26"/>
          <w:szCs w:val="26"/>
        </w:rPr>
        <w:tab/>
        <w:t>This class help to have set of rules in organized manner in the application implementation.</w:t>
      </w:r>
    </w:p>
    <w:p w:rsidR="00525E97" w:rsidRPr="002930AD" w:rsidRDefault="000C1B89">
      <w:pPr>
        <w:pStyle w:val="Standard"/>
        <w:numPr>
          <w:ilvl w:val="1"/>
          <w:numId w:val="1"/>
        </w:numPr>
        <w:jc w:val="both"/>
        <w:rPr>
          <w:sz w:val="26"/>
          <w:szCs w:val="26"/>
        </w:rPr>
      </w:pPr>
      <w:r w:rsidRPr="002930AD">
        <w:rPr>
          <w:sz w:val="26"/>
          <w:szCs w:val="26"/>
        </w:rPr>
        <w:t>This class contains a</w:t>
      </w:r>
      <w:r w:rsidR="007A1BBE" w:rsidRPr="002930AD">
        <w:rPr>
          <w:sz w:val="26"/>
          <w:szCs w:val="26"/>
        </w:rPr>
        <w:t>n</w:t>
      </w:r>
      <w:r w:rsidRPr="002930AD">
        <w:rPr>
          <w:sz w:val="26"/>
          <w:szCs w:val="26"/>
        </w:rPr>
        <w:t xml:space="preserve"> important method which will find rules which are conflict with each other. This method has to be called after we get all rules from user and show the result in </w:t>
      </w:r>
      <w:proofErr w:type="spellStart"/>
      <w:r w:rsidRPr="002930AD">
        <w:rPr>
          <w:sz w:val="26"/>
          <w:szCs w:val="26"/>
        </w:rPr>
        <w:t>RuleConflictFrame</w:t>
      </w:r>
      <w:proofErr w:type="spellEnd"/>
      <w:r w:rsidRPr="002930AD">
        <w:rPr>
          <w:sz w:val="26"/>
          <w:szCs w:val="26"/>
        </w:rPr>
        <w:t>. This result should have the solution for solve Rules conflict (which previous explained).</w:t>
      </w:r>
    </w:p>
    <w:p w:rsidR="00525E97" w:rsidRPr="002930AD" w:rsidRDefault="000C1B89">
      <w:pPr>
        <w:pStyle w:val="Standard"/>
        <w:numPr>
          <w:ilvl w:val="1"/>
          <w:numId w:val="1"/>
        </w:numPr>
        <w:jc w:val="both"/>
        <w:rPr>
          <w:sz w:val="26"/>
          <w:szCs w:val="26"/>
        </w:rPr>
      </w:pPr>
      <w:r w:rsidRPr="002930AD">
        <w:rPr>
          <w:sz w:val="26"/>
          <w:szCs w:val="26"/>
        </w:rPr>
        <w:t>Also we have two methods to access rules in different way.</w:t>
      </w:r>
    </w:p>
    <w:p w:rsidR="00525E97" w:rsidRPr="002930AD" w:rsidRDefault="00525E97">
      <w:pPr>
        <w:pStyle w:val="Standard"/>
        <w:jc w:val="both"/>
        <w:rPr>
          <w:sz w:val="26"/>
          <w:szCs w:val="26"/>
        </w:rPr>
      </w:pPr>
    </w:p>
    <w:p w:rsidR="00525E97" w:rsidRPr="002930AD" w:rsidRDefault="000C1B89">
      <w:pPr>
        <w:pStyle w:val="Standard"/>
        <w:numPr>
          <w:ilvl w:val="0"/>
          <w:numId w:val="1"/>
        </w:numPr>
        <w:jc w:val="both"/>
        <w:rPr>
          <w:color w:val="365F91" w:themeColor="accent1" w:themeShade="BF"/>
          <w:sz w:val="26"/>
          <w:szCs w:val="26"/>
        </w:rPr>
      </w:pPr>
      <w:r w:rsidRPr="002930AD">
        <w:rPr>
          <w:color w:val="365F91" w:themeColor="accent1" w:themeShade="BF"/>
          <w:sz w:val="26"/>
          <w:szCs w:val="26"/>
        </w:rPr>
        <w:t xml:space="preserve">The </w:t>
      </w:r>
      <w:proofErr w:type="spellStart"/>
      <w:r w:rsidRPr="002930AD">
        <w:rPr>
          <w:color w:val="365F91" w:themeColor="accent1" w:themeShade="BF"/>
          <w:sz w:val="26"/>
          <w:szCs w:val="26"/>
        </w:rPr>
        <w:t>GridPanel</w:t>
      </w:r>
      <w:proofErr w:type="spellEnd"/>
      <w:r w:rsidRPr="002930AD">
        <w:rPr>
          <w:color w:val="365F91" w:themeColor="accent1" w:themeShade="BF"/>
          <w:sz w:val="26"/>
          <w:szCs w:val="26"/>
        </w:rPr>
        <w:t xml:space="preserve"> class</w:t>
      </w:r>
    </w:p>
    <w:p w:rsidR="00525E97" w:rsidRPr="002930AD" w:rsidRDefault="000C1B89">
      <w:pPr>
        <w:pStyle w:val="Standard"/>
        <w:jc w:val="both"/>
        <w:rPr>
          <w:sz w:val="26"/>
          <w:szCs w:val="26"/>
        </w:rPr>
      </w:pPr>
      <w:r w:rsidRPr="002930AD">
        <w:rPr>
          <w:sz w:val="26"/>
          <w:szCs w:val="26"/>
        </w:rPr>
        <w:tab/>
        <w:t xml:space="preserve">This class is child class of </w:t>
      </w:r>
      <w:proofErr w:type="spellStart"/>
      <w:r w:rsidRPr="002930AD">
        <w:rPr>
          <w:sz w:val="26"/>
          <w:szCs w:val="26"/>
        </w:rPr>
        <w:t>Jpanel</w:t>
      </w:r>
      <w:proofErr w:type="spellEnd"/>
      <w:r w:rsidRPr="002930AD">
        <w:rPr>
          <w:sz w:val="26"/>
          <w:szCs w:val="26"/>
        </w:rPr>
        <w:t xml:space="preserve"> and I will draw the Game Grid on it. It </w:t>
      </w:r>
      <w:r w:rsidRPr="008F7867">
        <w:rPr>
          <w:strike/>
          <w:sz w:val="26"/>
          <w:szCs w:val="26"/>
          <w:rPrChange w:id="14" w:author="Lucjan Stapp" w:date="2015-04-09T14:37:00Z">
            <w:rPr>
              <w:sz w:val="26"/>
              <w:szCs w:val="26"/>
            </w:rPr>
          </w:rPrChange>
        </w:rPr>
        <w:t>more or less</w:t>
      </w:r>
      <w:r w:rsidRPr="002930AD">
        <w:rPr>
          <w:sz w:val="26"/>
          <w:szCs w:val="26"/>
        </w:rPr>
        <w:t xml:space="preserve"> contains everything to control grid like: zoom in and out in grid etc.</w:t>
      </w:r>
    </w:p>
    <w:p w:rsidR="00525E97" w:rsidRPr="002930AD" w:rsidRDefault="000C1B89">
      <w:pPr>
        <w:pStyle w:val="Standard"/>
        <w:numPr>
          <w:ilvl w:val="0"/>
          <w:numId w:val="1"/>
        </w:numPr>
        <w:jc w:val="both"/>
        <w:rPr>
          <w:color w:val="365F91" w:themeColor="accent1" w:themeShade="BF"/>
          <w:sz w:val="26"/>
          <w:szCs w:val="26"/>
        </w:rPr>
      </w:pPr>
      <w:r w:rsidRPr="002930AD">
        <w:rPr>
          <w:color w:val="365F91" w:themeColor="accent1" w:themeShade="BF"/>
          <w:sz w:val="26"/>
          <w:szCs w:val="26"/>
        </w:rPr>
        <w:t>The Rule Engine class</w:t>
      </w:r>
    </w:p>
    <w:p w:rsidR="00525E97" w:rsidRPr="002930AD" w:rsidRDefault="000C1B89">
      <w:pPr>
        <w:pStyle w:val="Standard"/>
        <w:jc w:val="both"/>
        <w:rPr>
          <w:sz w:val="26"/>
          <w:szCs w:val="26"/>
        </w:rPr>
      </w:pPr>
      <w:r w:rsidRPr="002930AD">
        <w:rPr>
          <w:sz w:val="26"/>
          <w:szCs w:val="26"/>
        </w:rPr>
        <w:tab/>
        <w:t xml:space="preserve">This class considered for idea of using multi-thread in application to have a better performance in the application. General idea of this class is to have bunch of thread except just one thread in game. This idea could be extended in two approaches. The first one is to divide the rule set among these threads. So each thread will look for not all rules but just one or small number of the rules in game's grid and will find the output. Since this idea is just theory I faced with kind of difficulty. Imagine the case we have two conflicting rule in two different thread to be applied. If we use first approach to solve conflict (either do the logic operation or ask </w:t>
      </w:r>
      <w:r w:rsidRPr="002930AD">
        <w:rPr>
          <w:sz w:val="26"/>
          <w:szCs w:val="26"/>
        </w:rPr>
        <w:lastRenderedPageBreak/>
        <w:t>user to solve the conflict by giving him/her suggestion) there would not be any problem but in the case we keep the conflict and will choose between them with some probability looks communication among those threads is needed. In this solution in case of we had so many rules we can divide rules to some sub rules set and assign to each thread a set of rules except just one rule.</w:t>
      </w:r>
    </w:p>
    <w:p w:rsidR="00525E97" w:rsidRPr="002930AD" w:rsidRDefault="000C1B89">
      <w:pPr>
        <w:pStyle w:val="Standard"/>
        <w:jc w:val="both"/>
      </w:pPr>
      <w:r w:rsidRPr="002930AD">
        <w:rPr>
          <w:sz w:val="26"/>
          <w:szCs w:val="26"/>
        </w:rPr>
        <w:tab/>
        <w:t xml:space="preserve">The second approach to have multi-thread application in order to have better performance is to divide the grid between threads. So each threads will just look to a part of grid not all of it which also helps performance. The decision of choosing one of the above approaches will more depends on what is going to happen later on </w:t>
      </w:r>
      <w:r w:rsidR="007A1BBE" w:rsidRPr="002930AD">
        <w:rPr>
          <w:sz w:val="26"/>
          <w:szCs w:val="26"/>
        </w:rPr>
        <w:t>during</w:t>
      </w:r>
      <w:r w:rsidRPr="002930AD">
        <w:rPr>
          <w:sz w:val="26"/>
          <w:szCs w:val="26"/>
        </w:rPr>
        <w:t xml:space="preserve"> implementation.</w:t>
      </w:r>
    </w:p>
    <w:p w:rsidR="00525E97" w:rsidRPr="002930AD" w:rsidRDefault="00525E97">
      <w:pPr>
        <w:pStyle w:val="Standard"/>
        <w:jc w:val="both"/>
      </w:pPr>
    </w:p>
    <w:p w:rsidR="00525E97" w:rsidRPr="002930AD" w:rsidRDefault="000C1B89">
      <w:pPr>
        <w:pStyle w:val="Standard"/>
        <w:numPr>
          <w:ilvl w:val="0"/>
          <w:numId w:val="2"/>
        </w:numPr>
        <w:jc w:val="both"/>
      </w:pPr>
      <w:r w:rsidRPr="002930AD">
        <w:rPr>
          <w:color w:val="365F91" w:themeColor="accent1" w:themeShade="BF"/>
          <w:sz w:val="26"/>
          <w:szCs w:val="26"/>
        </w:rPr>
        <w:t>The Cell class</w:t>
      </w:r>
    </w:p>
    <w:p w:rsidR="00525E97" w:rsidRPr="002930AD" w:rsidRDefault="000C1B89">
      <w:pPr>
        <w:pStyle w:val="Standard"/>
        <w:jc w:val="both"/>
      </w:pPr>
      <w:r w:rsidRPr="002930AD">
        <w:rPr>
          <w:sz w:val="26"/>
          <w:szCs w:val="26"/>
        </w:rPr>
        <w:t>This class will provide all property that we need for a cell in our grid for a cell like neighborhoods, position of cell and state of a cell.</w:t>
      </w:r>
    </w:p>
    <w:p w:rsidR="00525E97" w:rsidRPr="002930AD" w:rsidRDefault="000C1B89">
      <w:pPr>
        <w:pStyle w:val="Standard"/>
        <w:numPr>
          <w:ilvl w:val="0"/>
          <w:numId w:val="3"/>
        </w:numPr>
        <w:jc w:val="both"/>
        <w:rPr>
          <w:color w:val="365F91" w:themeColor="accent1" w:themeShade="BF"/>
        </w:rPr>
      </w:pPr>
      <w:proofErr w:type="spellStart"/>
      <w:r w:rsidRPr="002930AD">
        <w:rPr>
          <w:color w:val="365F91" w:themeColor="accent1" w:themeShade="BF"/>
          <w:sz w:val="26"/>
          <w:szCs w:val="26"/>
        </w:rPr>
        <w:t>RuleConflictFrame</w:t>
      </w:r>
      <w:proofErr w:type="spellEnd"/>
    </w:p>
    <w:p w:rsidR="00525E97" w:rsidRPr="002930AD" w:rsidRDefault="000C1B89">
      <w:pPr>
        <w:pStyle w:val="Standard"/>
        <w:jc w:val="both"/>
      </w:pPr>
      <w:r w:rsidRPr="002930AD">
        <w:rPr>
          <w:sz w:val="26"/>
          <w:szCs w:val="26"/>
        </w:rPr>
        <w:t xml:space="preserve">This frame has important rule in application since it is dealing with one our issues (rule conflicts) in the application. This frame will appear after application finds out about conflicts in rule set. There are three possible solution will appear in the frame as first on the solution from </w:t>
      </w:r>
      <w:r w:rsidR="007A1BBE" w:rsidRPr="002930AD">
        <w:rPr>
          <w:sz w:val="26"/>
          <w:szCs w:val="26"/>
        </w:rPr>
        <w:t>busyness</w:t>
      </w:r>
      <w:r w:rsidRPr="002930AD">
        <w:rPr>
          <w:sz w:val="26"/>
          <w:szCs w:val="26"/>
        </w:rPr>
        <w:t xml:space="preserve"> analysis merge rule's output by logic operation, second, suggestion to user in order to </w:t>
      </w:r>
      <w:r w:rsidR="007A1BBE" w:rsidRPr="002930AD">
        <w:rPr>
          <w:sz w:val="26"/>
          <w:szCs w:val="26"/>
        </w:rPr>
        <w:t>edit</w:t>
      </w:r>
      <w:r w:rsidRPr="002930AD">
        <w:rPr>
          <w:sz w:val="26"/>
          <w:szCs w:val="26"/>
        </w:rPr>
        <w:t xml:space="preserve"> rules and at last ask user about the probability of keep system “alive” or “dead”.</w:t>
      </w:r>
    </w:p>
    <w:p w:rsidR="00525E97" w:rsidRPr="002930AD" w:rsidRDefault="000C1B89">
      <w:pPr>
        <w:pStyle w:val="Standard"/>
        <w:numPr>
          <w:ilvl w:val="0"/>
          <w:numId w:val="3"/>
        </w:numPr>
        <w:jc w:val="both"/>
        <w:rPr>
          <w:color w:val="365F91" w:themeColor="accent1" w:themeShade="BF"/>
        </w:rPr>
      </w:pPr>
      <w:r w:rsidRPr="002930AD">
        <w:rPr>
          <w:color w:val="365F91" w:themeColor="accent1" w:themeShade="BF"/>
          <w:sz w:val="26"/>
          <w:szCs w:val="26"/>
        </w:rPr>
        <w:t xml:space="preserve">The </w:t>
      </w:r>
      <w:proofErr w:type="spellStart"/>
      <w:r w:rsidRPr="002930AD">
        <w:rPr>
          <w:color w:val="365F91" w:themeColor="accent1" w:themeShade="BF"/>
          <w:sz w:val="26"/>
          <w:szCs w:val="26"/>
        </w:rPr>
        <w:t>RuleConflict</w:t>
      </w:r>
      <w:proofErr w:type="spellEnd"/>
      <w:r w:rsidRPr="002930AD">
        <w:rPr>
          <w:color w:val="365F91" w:themeColor="accent1" w:themeShade="BF"/>
          <w:sz w:val="26"/>
          <w:szCs w:val="26"/>
        </w:rPr>
        <w:t xml:space="preserve"> class</w:t>
      </w:r>
    </w:p>
    <w:p w:rsidR="00525E97" w:rsidRPr="002930AD" w:rsidRDefault="000C1B89">
      <w:pPr>
        <w:pStyle w:val="Standard"/>
        <w:jc w:val="both"/>
      </w:pPr>
      <w:r w:rsidRPr="002930AD">
        <w:rPr>
          <w:sz w:val="26"/>
          <w:szCs w:val="26"/>
        </w:rPr>
        <w:t xml:space="preserve">All the solution algorithm about solving conflict issue </w:t>
      </w:r>
      <w:r w:rsidR="007A1BBE" w:rsidRPr="002930AD">
        <w:rPr>
          <w:sz w:val="26"/>
          <w:szCs w:val="26"/>
        </w:rPr>
        <w:t>which mentioned above will be</w:t>
      </w:r>
      <w:r w:rsidRPr="002930AD">
        <w:rPr>
          <w:sz w:val="26"/>
          <w:szCs w:val="26"/>
        </w:rPr>
        <w:t xml:space="preserve"> </w:t>
      </w:r>
      <w:r w:rsidR="007A1BBE" w:rsidRPr="002930AD">
        <w:rPr>
          <w:sz w:val="26"/>
          <w:szCs w:val="26"/>
        </w:rPr>
        <w:t>implemented</w:t>
      </w:r>
      <w:r w:rsidRPr="002930AD">
        <w:rPr>
          <w:sz w:val="26"/>
          <w:szCs w:val="26"/>
        </w:rPr>
        <w:t xml:space="preserve"> in this class.</w:t>
      </w:r>
    </w:p>
    <w:p w:rsidR="00525E97" w:rsidRPr="002930AD" w:rsidRDefault="000C1B89">
      <w:pPr>
        <w:pStyle w:val="Standard"/>
        <w:jc w:val="both"/>
      </w:pPr>
      <w:r w:rsidRPr="008F7867">
        <w:rPr>
          <w:noProof/>
          <w:lang w:val="pl-PL" w:eastAsia="pl-PL" w:bidi="ar-SA"/>
        </w:rPr>
        <w:lastRenderedPageBreak/>
        <w:drawing>
          <wp:anchor distT="0" distB="0" distL="114300" distR="114300" simplePos="0" relativeHeight="251656704" behindDoc="0" locked="0" layoutInCell="1" allowOverlap="1" wp14:anchorId="6539EE71" wp14:editId="7A7D58A9">
            <wp:simplePos x="0" y="0"/>
            <wp:positionH relativeFrom="column">
              <wp:posOffset>0</wp:posOffset>
            </wp:positionH>
            <wp:positionV relativeFrom="paragraph">
              <wp:posOffset>0</wp:posOffset>
            </wp:positionV>
            <wp:extent cx="6332402" cy="4780483"/>
            <wp:effectExtent l="0" t="0" r="0" b="1067"/>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32402" cy="4780483"/>
                    </a:xfrm>
                    <a:prstGeom prst="rect">
                      <a:avLst/>
                    </a:prstGeom>
                  </pic:spPr>
                </pic:pic>
              </a:graphicData>
            </a:graphic>
          </wp:anchor>
        </w:drawing>
      </w:r>
      <w:r w:rsidRPr="002930AD">
        <w:rPr>
          <w:sz w:val="26"/>
          <w:szCs w:val="26"/>
        </w:rPr>
        <w:tab/>
      </w:r>
      <w:r w:rsidRPr="002930AD">
        <w:rPr>
          <w:sz w:val="26"/>
          <w:szCs w:val="26"/>
        </w:rPr>
        <w:tab/>
      </w:r>
      <w:r w:rsidRPr="002930AD">
        <w:rPr>
          <w:sz w:val="26"/>
          <w:szCs w:val="26"/>
        </w:rPr>
        <w:tab/>
      </w:r>
      <w:r w:rsidRPr="002930AD">
        <w:rPr>
          <w:sz w:val="26"/>
          <w:szCs w:val="26"/>
        </w:rPr>
        <w:tab/>
      </w:r>
      <w:r w:rsidRPr="002930AD">
        <w:rPr>
          <w:sz w:val="26"/>
          <w:szCs w:val="26"/>
        </w:rPr>
        <w:tab/>
      </w:r>
      <w:r w:rsidRPr="002930AD">
        <w:rPr>
          <w:sz w:val="26"/>
          <w:szCs w:val="26"/>
        </w:rPr>
        <w:tab/>
      </w:r>
      <w:r w:rsidRPr="002930AD">
        <w:rPr>
          <w:sz w:val="26"/>
          <w:szCs w:val="26"/>
        </w:rPr>
        <w:tab/>
      </w:r>
    </w:p>
    <w:p w:rsidR="00525E97" w:rsidRPr="002930AD" w:rsidRDefault="00525E97">
      <w:pPr>
        <w:pStyle w:val="Standard"/>
        <w:jc w:val="both"/>
      </w:pPr>
    </w:p>
    <w:p w:rsidR="00525E97" w:rsidRPr="002930AD" w:rsidRDefault="000C1B89">
      <w:pPr>
        <w:pStyle w:val="Standard"/>
        <w:jc w:val="both"/>
        <w:rPr>
          <w:color w:val="365F91" w:themeColor="accent1" w:themeShade="BF"/>
        </w:rPr>
      </w:pPr>
      <w:r w:rsidRPr="002930AD">
        <w:rPr>
          <w:color w:val="365F91" w:themeColor="accent1" w:themeShade="BF"/>
          <w:sz w:val="32"/>
          <w:szCs w:val="32"/>
        </w:rPr>
        <w:t>4. Data management</w:t>
      </w:r>
    </w:p>
    <w:p w:rsidR="00525E97" w:rsidRPr="002930AD" w:rsidRDefault="000C1B89">
      <w:pPr>
        <w:pStyle w:val="Standard"/>
        <w:jc w:val="both"/>
        <w:rPr>
          <w:color w:val="365F91" w:themeColor="accent1" w:themeShade="BF"/>
        </w:rPr>
      </w:pPr>
      <w:r w:rsidRPr="002930AD">
        <w:rPr>
          <w:color w:val="365F91" w:themeColor="accent1" w:themeShade="BF"/>
          <w:sz w:val="32"/>
          <w:szCs w:val="32"/>
        </w:rPr>
        <w:t>4.1. Data save and load</w:t>
      </w:r>
    </w:p>
    <w:p w:rsidR="00525E97" w:rsidRPr="002930AD" w:rsidRDefault="00525E97">
      <w:pPr>
        <w:pStyle w:val="Standard"/>
        <w:jc w:val="both"/>
      </w:pPr>
    </w:p>
    <w:p w:rsidR="00525E97" w:rsidRPr="002930AD" w:rsidRDefault="000C1B89">
      <w:pPr>
        <w:pStyle w:val="Standard"/>
        <w:jc w:val="both"/>
      </w:pPr>
      <w:r w:rsidRPr="002930AD">
        <w:rPr>
          <w:sz w:val="30"/>
          <w:szCs w:val="30"/>
        </w:rPr>
        <w:tab/>
      </w:r>
      <w:r w:rsidRPr="002930AD">
        <w:rPr>
          <w:sz w:val="26"/>
          <w:szCs w:val="26"/>
        </w:rPr>
        <w:t xml:space="preserve">Most </w:t>
      </w:r>
      <w:r w:rsidR="007A1BBE" w:rsidRPr="002930AD">
        <w:rPr>
          <w:sz w:val="26"/>
          <w:szCs w:val="26"/>
        </w:rPr>
        <w:t>crucial</w:t>
      </w:r>
      <w:r w:rsidRPr="002930AD">
        <w:rPr>
          <w:sz w:val="26"/>
          <w:szCs w:val="26"/>
        </w:rPr>
        <w:t xml:space="preserve"> part of data management in this application is the part to store rules and state of the automaton. As I mentioned in class diagram the is two class related to get a logic sentence rule one as </w:t>
      </w:r>
      <w:r w:rsidR="007A1BBE" w:rsidRPr="002930AD">
        <w:rPr>
          <w:sz w:val="26"/>
          <w:szCs w:val="26"/>
        </w:rPr>
        <w:t>singular</w:t>
      </w:r>
      <w:r w:rsidRPr="002930AD">
        <w:rPr>
          <w:sz w:val="26"/>
          <w:szCs w:val="26"/>
        </w:rPr>
        <w:t xml:space="preserve"> the other as set of rules. So here in order to store the objects of such classes we would not have big problems. </w:t>
      </w:r>
      <w:commentRangeStart w:id="15"/>
      <w:r w:rsidRPr="002930AD">
        <w:rPr>
          <w:sz w:val="26"/>
          <w:szCs w:val="26"/>
        </w:rPr>
        <w:t>I will use SQLite as database technology to save and load data more specific rules or a set of rules.</w:t>
      </w:r>
      <w:commentRangeEnd w:id="15"/>
      <w:r w:rsidR="002930AD">
        <w:rPr>
          <w:rStyle w:val="Odwoaniedokomentarza"/>
          <w:rFonts w:cs="Mangal"/>
        </w:rPr>
        <w:commentReference w:id="15"/>
      </w:r>
    </w:p>
    <w:p w:rsidR="00525E97" w:rsidRPr="002930AD" w:rsidRDefault="00525E97">
      <w:pPr>
        <w:pStyle w:val="Standard"/>
        <w:jc w:val="both"/>
      </w:pPr>
    </w:p>
    <w:p w:rsidR="00525E97" w:rsidRPr="002930AD" w:rsidRDefault="000C1B89">
      <w:pPr>
        <w:pStyle w:val="Standard"/>
        <w:jc w:val="both"/>
      </w:pPr>
      <w:r w:rsidRPr="002930AD">
        <w:rPr>
          <w:sz w:val="26"/>
          <w:szCs w:val="26"/>
        </w:rPr>
        <w:tab/>
        <w:t xml:space="preserve">The state of automaton is quite easy to save when we have the rules saved. The state of automaton will </w:t>
      </w:r>
      <w:r w:rsidR="007A1BBE" w:rsidRPr="002930AD">
        <w:rPr>
          <w:sz w:val="26"/>
          <w:szCs w:val="26"/>
        </w:rPr>
        <w:t>considered</w:t>
      </w:r>
      <w:r w:rsidRPr="002930AD">
        <w:rPr>
          <w:sz w:val="26"/>
          <w:szCs w:val="26"/>
        </w:rPr>
        <w:t xml:space="preserve"> as sequence of “1” and “0” which </w:t>
      </w:r>
      <w:r w:rsidR="007A1BBE" w:rsidRPr="002930AD">
        <w:rPr>
          <w:sz w:val="26"/>
          <w:szCs w:val="26"/>
        </w:rPr>
        <w:t>corresponded</w:t>
      </w:r>
      <w:r w:rsidRPr="002930AD">
        <w:rPr>
          <w:sz w:val="26"/>
          <w:szCs w:val="26"/>
        </w:rPr>
        <w:t xml:space="preserve"> to alive and dead cells in addition with width and height of the grid which are just two integer values.</w:t>
      </w:r>
    </w:p>
    <w:p w:rsidR="00525E97" w:rsidRPr="002930AD" w:rsidRDefault="00525E97">
      <w:pPr>
        <w:pStyle w:val="Standard"/>
        <w:jc w:val="both"/>
      </w:pPr>
    </w:p>
    <w:p w:rsidR="00525E97" w:rsidRPr="002930AD" w:rsidRDefault="00525E97">
      <w:pPr>
        <w:pStyle w:val="Standard"/>
        <w:jc w:val="both"/>
      </w:pPr>
    </w:p>
    <w:p w:rsidR="00525E97" w:rsidRPr="002930AD" w:rsidRDefault="000C1B89">
      <w:pPr>
        <w:pStyle w:val="Standard"/>
        <w:jc w:val="both"/>
        <w:rPr>
          <w:color w:val="365F91" w:themeColor="accent1" w:themeShade="BF"/>
        </w:rPr>
      </w:pPr>
      <w:r w:rsidRPr="002930AD">
        <w:rPr>
          <w:color w:val="365F91" w:themeColor="accent1" w:themeShade="BF"/>
          <w:sz w:val="30"/>
          <w:szCs w:val="30"/>
        </w:rPr>
        <w:t>5. Algorithm Description</w:t>
      </w:r>
    </w:p>
    <w:p w:rsidR="00525E97" w:rsidRPr="002930AD" w:rsidRDefault="000C1B89">
      <w:pPr>
        <w:pStyle w:val="Standard"/>
        <w:jc w:val="both"/>
      </w:pPr>
      <w:r w:rsidRPr="002930AD">
        <w:rPr>
          <w:sz w:val="30"/>
          <w:szCs w:val="30"/>
        </w:rPr>
        <w:tab/>
      </w:r>
      <w:commentRangeStart w:id="16"/>
      <w:r w:rsidRPr="002930AD">
        <w:rPr>
          <w:sz w:val="30"/>
          <w:szCs w:val="30"/>
        </w:rPr>
        <w:t xml:space="preserve">There is nothing new to describe </w:t>
      </w:r>
      <w:commentRangeEnd w:id="16"/>
      <w:r w:rsidR="002930AD">
        <w:rPr>
          <w:rStyle w:val="Odwoaniedokomentarza"/>
          <w:rFonts w:cs="Mangal"/>
        </w:rPr>
        <w:commentReference w:id="16"/>
      </w:r>
      <w:r w:rsidRPr="002930AD">
        <w:rPr>
          <w:sz w:val="30"/>
          <w:szCs w:val="30"/>
        </w:rPr>
        <w:t xml:space="preserve">in this part because all solution algorithm is already </w:t>
      </w:r>
      <w:r w:rsidR="007A1BBE" w:rsidRPr="002930AD">
        <w:rPr>
          <w:sz w:val="30"/>
          <w:szCs w:val="30"/>
        </w:rPr>
        <w:t>discussed</w:t>
      </w:r>
      <w:r w:rsidRPr="002930AD">
        <w:rPr>
          <w:sz w:val="30"/>
          <w:szCs w:val="30"/>
        </w:rPr>
        <w:t xml:space="preserve"> so here I just sum up all solutions that I came up with in this document. Solution to store a rule and set of the rules is in class Rule and </w:t>
      </w:r>
      <w:proofErr w:type="spellStart"/>
      <w:r w:rsidRPr="002930AD">
        <w:rPr>
          <w:sz w:val="30"/>
          <w:szCs w:val="30"/>
        </w:rPr>
        <w:t>RulesSet</w:t>
      </w:r>
      <w:proofErr w:type="spellEnd"/>
      <w:r w:rsidRPr="002930AD">
        <w:rPr>
          <w:sz w:val="30"/>
          <w:szCs w:val="30"/>
        </w:rPr>
        <w:t xml:space="preserve">. Solution in order to solve conflicts in class </w:t>
      </w:r>
      <w:proofErr w:type="spellStart"/>
      <w:r w:rsidRPr="002930AD">
        <w:rPr>
          <w:sz w:val="30"/>
          <w:szCs w:val="30"/>
        </w:rPr>
        <w:t>RuleConflict</w:t>
      </w:r>
      <w:proofErr w:type="spellEnd"/>
      <w:r w:rsidRPr="002930AD">
        <w:rPr>
          <w:sz w:val="30"/>
          <w:szCs w:val="30"/>
        </w:rPr>
        <w:t xml:space="preserve"> and </w:t>
      </w:r>
      <w:proofErr w:type="spellStart"/>
      <w:r w:rsidRPr="002930AD">
        <w:rPr>
          <w:sz w:val="30"/>
          <w:szCs w:val="30"/>
        </w:rPr>
        <w:t>RuleConflictFrame</w:t>
      </w:r>
      <w:proofErr w:type="spellEnd"/>
      <w:r w:rsidRPr="002930AD">
        <w:rPr>
          <w:sz w:val="30"/>
          <w:szCs w:val="30"/>
        </w:rPr>
        <w:t xml:space="preserve"> mentioned and solved.</w:t>
      </w:r>
    </w:p>
    <w:p w:rsidR="00525E97" w:rsidRPr="002930AD" w:rsidRDefault="000C1B89">
      <w:pPr>
        <w:pStyle w:val="Standard"/>
        <w:jc w:val="both"/>
      </w:pPr>
      <w:r w:rsidRPr="002930AD">
        <w:rPr>
          <w:sz w:val="30"/>
          <w:szCs w:val="30"/>
        </w:rPr>
        <w:tab/>
        <w:t xml:space="preserve">The class </w:t>
      </w:r>
      <w:proofErr w:type="spellStart"/>
      <w:r w:rsidRPr="002930AD">
        <w:rPr>
          <w:sz w:val="30"/>
          <w:szCs w:val="30"/>
        </w:rPr>
        <w:t>ruleEngine</w:t>
      </w:r>
      <w:proofErr w:type="spellEnd"/>
      <w:r w:rsidRPr="002930AD">
        <w:rPr>
          <w:sz w:val="30"/>
          <w:szCs w:val="30"/>
        </w:rPr>
        <w:t xml:space="preserve"> which meant to work as thread in different rules was our solution have better performance in the application. The selected solution between two solutions proposed before is to initialize each thread with small number of the rules in the way all conflicting rules will be in one thread to be applied.</w:t>
      </w:r>
    </w:p>
    <w:p w:rsidR="00525E97" w:rsidRPr="002930AD" w:rsidRDefault="00525E97">
      <w:pPr>
        <w:pStyle w:val="Standard"/>
        <w:jc w:val="both"/>
      </w:pPr>
    </w:p>
    <w:p w:rsidR="00525E97" w:rsidRPr="002930AD" w:rsidRDefault="000C1B89">
      <w:pPr>
        <w:pStyle w:val="Standard"/>
        <w:jc w:val="both"/>
        <w:rPr>
          <w:color w:val="365F91" w:themeColor="accent1" w:themeShade="BF"/>
        </w:rPr>
      </w:pPr>
      <w:r w:rsidRPr="002930AD">
        <w:rPr>
          <w:color w:val="365F91" w:themeColor="accent1" w:themeShade="BF"/>
          <w:sz w:val="30"/>
          <w:szCs w:val="30"/>
        </w:rPr>
        <w:t>6. Conclusion</w:t>
      </w:r>
    </w:p>
    <w:p w:rsidR="00525E97" w:rsidRPr="002930AD" w:rsidRDefault="000C1B89">
      <w:pPr>
        <w:pStyle w:val="Standard"/>
        <w:jc w:val="both"/>
      </w:pPr>
      <w:r w:rsidRPr="002930AD">
        <w:rPr>
          <w:sz w:val="30"/>
          <w:szCs w:val="30"/>
        </w:rPr>
        <w:tab/>
        <w:t xml:space="preserve">here the version </w:t>
      </w:r>
      <w:r w:rsidR="007A1BBE" w:rsidRPr="002930AD">
        <w:rPr>
          <w:sz w:val="30"/>
          <w:szCs w:val="30"/>
        </w:rPr>
        <w:t>division</w:t>
      </w:r>
      <w:r w:rsidRPr="002930AD">
        <w:rPr>
          <w:sz w:val="30"/>
          <w:szCs w:val="30"/>
        </w:rPr>
        <w:t xml:space="preserve"> of application will presented as </w:t>
      </w:r>
      <w:r w:rsidR="007A1BBE" w:rsidRPr="002930AD">
        <w:rPr>
          <w:sz w:val="30"/>
          <w:szCs w:val="30"/>
        </w:rPr>
        <w:t>follow</w:t>
      </w:r>
      <w:r w:rsidRPr="002930AD">
        <w:rPr>
          <w:sz w:val="30"/>
          <w:szCs w:val="30"/>
        </w:rPr>
        <w:t>:</w:t>
      </w:r>
    </w:p>
    <w:p w:rsidR="00525E97" w:rsidRPr="002930AD" w:rsidRDefault="00525E97">
      <w:pPr>
        <w:pStyle w:val="Standard"/>
        <w:jc w:val="both"/>
      </w:pPr>
    </w:p>
    <w:p w:rsidR="00525E97" w:rsidRPr="002930AD" w:rsidRDefault="000C1B89">
      <w:pPr>
        <w:pStyle w:val="Standard"/>
        <w:numPr>
          <w:ilvl w:val="0"/>
          <w:numId w:val="4"/>
        </w:numPr>
        <w:jc w:val="both"/>
      </w:pPr>
      <w:r w:rsidRPr="002930AD">
        <w:rPr>
          <w:sz w:val="30"/>
          <w:szCs w:val="30"/>
        </w:rPr>
        <w:t xml:space="preserve">In first version all window frames will be created rule and rule set class </w:t>
      </w:r>
      <w:proofErr w:type="spellStart"/>
      <w:r w:rsidRPr="002930AD">
        <w:rPr>
          <w:sz w:val="30"/>
          <w:szCs w:val="30"/>
        </w:rPr>
        <w:t>RuleConflict</w:t>
      </w:r>
      <w:proofErr w:type="spellEnd"/>
      <w:r w:rsidRPr="002930AD">
        <w:rPr>
          <w:sz w:val="30"/>
          <w:szCs w:val="30"/>
        </w:rPr>
        <w:t xml:space="preserve"> class with merge and probability method and moving grid.</w:t>
      </w:r>
    </w:p>
    <w:p w:rsidR="00525E97" w:rsidRPr="002930AD" w:rsidRDefault="000C1B89">
      <w:pPr>
        <w:pStyle w:val="Standard"/>
        <w:numPr>
          <w:ilvl w:val="0"/>
          <w:numId w:val="4"/>
        </w:numPr>
        <w:jc w:val="both"/>
      </w:pPr>
      <w:proofErr w:type="spellStart"/>
      <w:r w:rsidRPr="002930AD">
        <w:rPr>
          <w:sz w:val="30"/>
          <w:szCs w:val="30"/>
        </w:rPr>
        <w:t>RuleEngine</w:t>
      </w:r>
      <w:proofErr w:type="spellEnd"/>
      <w:r w:rsidRPr="002930AD">
        <w:rPr>
          <w:sz w:val="30"/>
          <w:szCs w:val="30"/>
        </w:rPr>
        <w:t xml:space="preserve"> class and </w:t>
      </w:r>
      <w:proofErr w:type="spellStart"/>
      <w:r w:rsidRPr="002930AD">
        <w:rPr>
          <w:sz w:val="30"/>
          <w:szCs w:val="30"/>
        </w:rPr>
        <w:t>RuleConflict</w:t>
      </w:r>
      <w:proofErr w:type="spellEnd"/>
      <w:r w:rsidRPr="002930AD">
        <w:rPr>
          <w:sz w:val="30"/>
          <w:szCs w:val="30"/>
        </w:rPr>
        <w:t xml:space="preserve"> class with suggestion method.</w:t>
      </w:r>
    </w:p>
    <w:p w:rsidR="00525E97" w:rsidRPr="002930AD" w:rsidRDefault="000C1B89">
      <w:pPr>
        <w:pStyle w:val="Standard"/>
        <w:numPr>
          <w:ilvl w:val="0"/>
          <w:numId w:val="4"/>
        </w:numPr>
        <w:jc w:val="both"/>
      </w:pPr>
      <w:r w:rsidRPr="002930AD">
        <w:rPr>
          <w:sz w:val="30"/>
          <w:szCs w:val="30"/>
        </w:rPr>
        <w:t>The save and</w:t>
      </w:r>
      <w:bookmarkStart w:id="17" w:name="_GoBack"/>
      <w:bookmarkEnd w:id="17"/>
      <w:r w:rsidRPr="002930AD">
        <w:rPr>
          <w:sz w:val="30"/>
          <w:szCs w:val="30"/>
        </w:rPr>
        <w:t xml:space="preserve"> load will added to the application which requires database.</w:t>
      </w:r>
    </w:p>
    <w:p w:rsidR="00525E97" w:rsidRPr="002930AD" w:rsidRDefault="00525E97">
      <w:pPr>
        <w:pStyle w:val="Standard"/>
        <w:jc w:val="both"/>
      </w:pPr>
    </w:p>
    <w:sectPr w:rsidR="00525E97" w:rsidRPr="002930AD">
      <w:footerReference w:type="default" r:id="rId12"/>
      <w:pgSz w:w="12240" w:h="15840"/>
      <w:pgMar w:top="708" w:right="1134" w:bottom="1134" w:left="1134"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ucjan Stapp" w:date="2015-04-09T13:40:00Z" w:initials="LS">
    <w:p w:rsidR="002930AD" w:rsidRDefault="002930AD">
      <w:pPr>
        <w:pStyle w:val="Tekstkomentarza"/>
      </w:pPr>
      <w:r>
        <w:rPr>
          <w:rStyle w:val="Odwoaniedokomentarza"/>
        </w:rPr>
        <w:annotationRef/>
      </w:r>
      <w:r>
        <w:t>?????</w:t>
      </w:r>
    </w:p>
  </w:comment>
  <w:comment w:id="5" w:author="Lucjan Stapp" w:date="2015-04-09T13:41:00Z" w:initials="LS">
    <w:p w:rsidR="002930AD" w:rsidRDefault="002930AD">
      <w:pPr>
        <w:pStyle w:val="Tekstkomentarza"/>
      </w:pPr>
      <w:r>
        <w:rPr>
          <w:rStyle w:val="Odwoaniedokomentarza"/>
        </w:rPr>
        <w:annotationRef/>
      </w:r>
      <w:r>
        <w:t>????</w:t>
      </w:r>
    </w:p>
  </w:comment>
  <w:comment w:id="8" w:author="Lucjan Stapp" w:date="2015-04-09T13:42:00Z" w:initials="LS">
    <w:p w:rsidR="002930AD" w:rsidRDefault="002930AD">
      <w:pPr>
        <w:pStyle w:val="Tekstkomentarza"/>
      </w:pPr>
      <w:r>
        <w:rPr>
          <w:rStyle w:val="Odwoaniedokomentarza"/>
        </w:rPr>
        <w:annotationRef/>
      </w:r>
      <w:r>
        <w:t>So this is a solution!!!</w:t>
      </w:r>
    </w:p>
  </w:comment>
  <w:comment w:id="15" w:author="Lucjan Stapp" w:date="2015-04-09T13:44:00Z" w:initials="LS">
    <w:p w:rsidR="002930AD" w:rsidRDefault="002930AD">
      <w:pPr>
        <w:pStyle w:val="Tekstkomentarza"/>
      </w:pPr>
      <w:r>
        <w:rPr>
          <w:rStyle w:val="Odwoaniedokomentarza"/>
        </w:rPr>
        <w:annotationRef/>
      </w:r>
      <w:r>
        <w:t>It looks like killing flies using A bomb!!!</w:t>
      </w:r>
    </w:p>
  </w:comment>
  <w:comment w:id="16" w:author="Lucjan Stapp" w:date="2015-04-09T13:44:00Z" w:initials="LS">
    <w:p w:rsidR="002930AD" w:rsidRDefault="002930AD">
      <w:pPr>
        <w:pStyle w:val="Tekstkomentarza"/>
      </w:pPr>
      <w:r>
        <w:rPr>
          <w:rStyle w:val="Odwoaniedokomentarza"/>
        </w:rPr>
        <w:annotationRef/>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C98" w:rsidRDefault="00D44C98">
      <w:r>
        <w:separator/>
      </w:r>
    </w:p>
  </w:endnote>
  <w:endnote w:type="continuationSeparator" w:id="0">
    <w:p w:rsidR="00D44C98" w:rsidRDefault="00D44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charset w:val="02"/>
    <w:family w:val="auto"/>
    <w:pitch w:val="default"/>
  </w:font>
  <w:font w:name="OpenSymbol">
    <w:altName w:val="Courier New"/>
    <w:charset w:val="00"/>
    <w:family w:val="auto"/>
    <w:pitch w:val="variable"/>
    <w:sig w:usb0="00000003"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DejaVu Serif">
    <w:altName w:val="MS Mincho"/>
    <w:charset w:val="EE"/>
    <w:family w:val="roman"/>
    <w:pitch w:val="variable"/>
    <w:sig w:usb0="00000001" w:usb1="5200F1FB" w:usb2="0A040020" w:usb3="00000000" w:csb0="0000009F" w:csb1="00000000"/>
  </w:font>
  <w:font w:name="DejaVu Sans">
    <w:altName w:val="Arial"/>
    <w:charset w:val="EE"/>
    <w:family w:val="swiss"/>
    <w:pitch w:val="variable"/>
    <w:sig w:usb0="00000000" w:usb1="5200FDFF" w:usb2="0A242021"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Bookman URW">
    <w:altName w:val="Times New Roman"/>
    <w:charset w:val="00"/>
    <w:family w:val="roman"/>
    <w:pitch w:val="variable"/>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56"/>
      <w:gridCol w:w="9132"/>
    </w:tblGrid>
    <w:tr w:rsidR="007116A8">
      <w:tc>
        <w:tcPr>
          <w:tcW w:w="918" w:type="dxa"/>
        </w:tcPr>
        <w:p w:rsidR="007116A8" w:rsidRDefault="007116A8">
          <w:pPr>
            <w:pStyle w:val="Stopka"/>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4742D" w:rsidRPr="00A4742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116A8" w:rsidRDefault="007116A8">
          <w:pPr>
            <w:pStyle w:val="Stopka"/>
          </w:pPr>
        </w:p>
      </w:tc>
    </w:tr>
  </w:tbl>
  <w:p w:rsidR="00432BA3" w:rsidRDefault="00D44C9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C98" w:rsidRDefault="00D44C98">
      <w:r>
        <w:rPr>
          <w:color w:val="000000"/>
        </w:rPr>
        <w:ptab w:relativeTo="margin" w:alignment="center" w:leader="none"/>
      </w:r>
    </w:p>
  </w:footnote>
  <w:footnote w:type="continuationSeparator" w:id="0">
    <w:p w:rsidR="00D44C98" w:rsidRDefault="00D44C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1CE1"/>
    <w:multiLevelType w:val="multilevel"/>
    <w:tmpl w:val="54BE8AE4"/>
    <w:lvl w:ilvl="0">
      <w:numFmt w:val="bullet"/>
      <w:lvlText w:val="●"/>
      <w:lvlJc w:val="left"/>
      <w:rPr>
        <w:rFonts w:ascii="StarSymbol" w:eastAsia="OpenSymbol" w:hAnsi="Star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553E067B"/>
    <w:multiLevelType w:val="multilevel"/>
    <w:tmpl w:val="E5C66328"/>
    <w:lvl w:ilvl="0">
      <w:start w:val="1"/>
      <w:numFmt w:val="bullet"/>
      <w:lvlText w:val=""/>
      <w:lvlJc w:val="left"/>
      <w:rPr>
        <w:rFonts w:ascii="Wingdings" w:hAnsi="Wingdings"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579F2432"/>
    <w:multiLevelType w:val="multilevel"/>
    <w:tmpl w:val="97BA45F2"/>
    <w:lvl w:ilvl="0">
      <w:numFmt w:val="bullet"/>
      <w:lvlText w:val="●"/>
      <w:lvlJc w:val="left"/>
      <w:rPr>
        <w:rFonts w:ascii="StarSymbol" w:hAnsi="Star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6FD35289"/>
    <w:multiLevelType w:val="multilevel"/>
    <w:tmpl w:val="550AEAA0"/>
    <w:lvl w:ilvl="0">
      <w:numFmt w:val="bullet"/>
      <w:lvlText w:val="●"/>
      <w:lvlJc w:val="left"/>
      <w:rPr>
        <w:rFonts w:ascii="StarSymbol" w:hAnsi="Star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25E97"/>
    <w:rsid w:val="000C1B89"/>
    <w:rsid w:val="002359E4"/>
    <w:rsid w:val="002930AD"/>
    <w:rsid w:val="00525E97"/>
    <w:rsid w:val="00654115"/>
    <w:rsid w:val="007116A8"/>
    <w:rsid w:val="007A1BBE"/>
    <w:rsid w:val="008F7867"/>
    <w:rsid w:val="00A4742D"/>
    <w:rsid w:val="00D44C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ejaVu Serif" w:eastAsia="DejaVu Sans" w:hAnsi="DejaVu Serif" w:cs="DejaVu 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DejaVu Sans" w:hAnsi="DejaVu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Stopka">
    <w:name w:val="footer"/>
    <w:basedOn w:val="Standard"/>
    <w:link w:val="StopkaZnak"/>
    <w:uiPriority w:val="99"/>
    <w:pPr>
      <w:suppressLineNumbers/>
      <w:tabs>
        <w:tab w:val="center" w:pos="4986"/>
        <w:tab w:val="right" w:pos="9972"/>
      </w:tab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Nagwek">
    <w:name w:val="header"/>
    <w:basedOn w:val="Normalny"/>
    <w:link w:val="NagwekZnak"/>
    <w:uiPriority w:val="99"/>
    <w:unhideWhenUsed/>
    <w:rsid w:val="007116A8"/>
    <w:pPr>
      <w:tabs>
        <w:tab w:val="center" w:pos="4536"/>
        <w:tab w:val="right" w:pos="9072"/>
      </w:tabs>
    </w:pPr>
    <w:rPr>
      <w:rFonts w:cs="Mangal"/>
      <w:szCs w:val="21"/>
    </w:rPr>
  </w:style>
  <w:style w:type="character" w:customStyle="1" w:styleId="NagwekZnak">
    <w:name w:val="Nagłówek Znak"/>
    <w:basedOn w:val="Domylnaczcionkaakapitu"/>
    <w:link w:val="Nagwek"/>
    <w:uiPriority w:val="99"/>
    <w:rsid w:val="007116A8"/>
    <w:rPr>
      <w:rFonts w:cs="Mangal"/>
      <w:szCs w:val="21"/>
    </w:rPr>
  </w:style>
  <w:style w:type="character" w:customStyle="1" w:styleId="StopkaZnak">
    <w:name w:val="Stopka Znak"/>
    <w:basedOn w:val="Domylnaczcionkaakapitu"/>
    <w:link w:val="Stopka"/>
    <w:uiPriority w:val="99"/>
    <w:rsid w:val="007116A8"/>
  </w:style>
  <w:style w:type="paragraph" w:styleId="Tekstdymka">
    <w:name w:val="Balloon Text"/>
    <w:basedOn w:val="Normalny"/>
    <w:link w:val="TekstdymkaZnak"/>
    <w:uiPriority w:val="99"/>
    <w:semiHidden/>
    <w:unhideWhenUsed/>
    <w:rsid w:val="002930AD"/>
    <w:rPr>
      <w:rFonts w:ascii="Tahoma" w:hAnsi="Tahoma" w:cs="Mangal"/>
      <w:sz w:val="16"/>
      <w:szCs w:val="14"/>
    </w:rPr>
  </w:style>
  <w:style w:type="character" w:customStyle="1" w:styleId="TekstdymkaZnak">
    <w:name w:val="Tekst dymka Znak"/>
    <w:basedOn w:val="Domylnaczcionkaakapitu"/>
    <w:link w:val="Tekstdymka"/>
    <w:uiPriority w:val="99"/>
    <w:semiHidden/>
    <w:rsid w:val="002930AD"/>
    <w:rPr>
      <w:rFonts w:ascii="Tahoma" w:hAnsi="Tahoma" w:cs="Mangal"/>
      <w:sz w:val="16"/>
      <w:szCs w:val="14"/>
    </w:rPr>
  </w:style>
  <w:style w:type="character" w:styleId="Odwoaniedokomentarza">
    <w:name w:val="annotation reference"/>
    <w:basedOn w:val="Domylnaczcionkaakapitu"/>
    <w:uiPriority w:val="99"/>
    <w:semiHidden/>
    <w:unhideWhenUsed/>
    <w:rsid w:val="002930AD"/>
    <w:rPr>
      <w:sz w:val="16"/>
      <w:szCs w:val="16"/>
    </w:rPr>
  </w:style>
  <w:style w:type="paragraph" w:styleId="Tekstkomentarza">
    <w:name w:val="annotation text"/>
    <w:basedOn w:val="Normalny"/>
    <w:link w:val="TekstkomentarzaZnak"/>
    <w:uiPriority w:val="99"/>
    <w:semiHidden/>
    <w:unhideWhenUsed/>
    <w:rsid w:val="002930AD"/>
    <w:rPr>
      <w:rFonts w:cs="Mangal"/>
      <w:sz w:val="20"/>
      <w:szCs w:val="18"/>
    </w:rPr>
  </w:style>
  <w:style w:type="character" w:customStyle="1" w:styleId="TekstkomentarzaZnak">
    <w:name w:val="Tekst komentarza Znak"/>
    <w:basedOn w:val="Domylnaczcionkaakapitu"/>
    <w:link w:val="Tekstkomentarza"/>
    <w:uiPriority w:val="99"/>
    <w:semiHidden/>
    <w:rsid w:val="002930AD"/>
    <w:rPr>
      <w:rFonts w:cs="Mangal"/>
      <w:sz w:val="20"/>
      <w:szCs w:val="18"/>
    </w:rPr>
  </w:style>
  <w:style w:type="paragraph" w:styleId="Tematkomentarza">
    <w:name w:val="annotation subject"/>
    <w:basedOn w:val="Tekstkomentarza"/>
    <w:next w:val="Tekstkomentarza"/>
    <w:link w:val="TematkomentarzaZnak"/>
    <w:uiPriority w:val="99"/>
    <w:semiHidden/>
    <w:unhideWhenUsed/>
    <w:rsid w:val="002930AD"/>
    <w:rPr>
      <w:b/>
      <w:bCs/>
    </w:rPr>
  </w:style>
  <w:style w:type="character" w:customStyle="1" w:styleId="TematkomentarzaZnak">
    <w:name w:val="Temat komentarza Znak"/>
    <w:basedOn w:val="TekstkomentarzaZnak"/>
    <w:link w:val="Tematkomentarza"/>
    <w:uiPriority w:val="99"/>
    <w:semiHidden/>
    <w:rsid w:val="002930AD"/>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ejaVu Serif" w:eastAsia="DejaVu Sans" w:hAnsi="DejaVu Serif" w:cs="DejaVu 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DejaVu Sans" w:hAnsi="DejaVu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Stopka">
    <w:name w:val="footer"/>
    <w:basedOn w:val="Standard"/>
    <w:link w:val="StopkaZnak"/>
    <w:uiPriority w:val="99"/>
    <w:pPr>
      <w:suppressLineNumbers/>
      <w:tabs>
        <w:tab w:val="center" w:pos="4986"/>
        <w:tab w:val="right" w:pos="9972"/>
      </w:tab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Nagwek">
    <w:name w:val="header"/>
    <w:basedOn w:val="Normalny"/>
    <w:link w:val="NagwekZnak"/>
    <w:uiPriority w:val="99"/>
    <w:unhideWhenUsed/>
    <w:rsid w:val="007116A8"/>
    <w:pPr>
      <w:tabs>
        <w:tab w:val="center" w:pos="4536"/>
        <w:tab w:val="right" w:pos="9072"/>
      </w:tabs>
    </w:pPr>
    <w:rPr>
      <w:rFonts w:cs="Mangal"/>
      <w:szCs w:val="21"/>
    </w:rPr>
  </w:style>
  <w:style w:type="character" w:customStyle="1" w:styleId="NagwekZnak">
    <w:name w:val="Nagłówek Znak"/>
    <w:basedOn w:val="Domylnaczcionkaakapitu"/>
    <w:link w:val="Nagwek"/>
    <w:uiPriority w:val="99"/>
    <w:rsid w:val="007116A8"/>
    <w:rPr>
      <w:rFonts w:cs="Mangal"/>
      <w:szCs w:val="21"/>
    </w:rPr>
  </w:style>
  <w:style w:type="character" w:customStyle="1" w:styleId="StopkaZnak">
    <w:name w:val="Stopka Znak"/>
    <w:basedOn w:val="Domylnaczcionkaakapitu"/>
    <w:link w:val="Stopka"/>
    <w:uiPriority w:val="99"/>
    <w:rsid w:val="007116A8"/>
  </w:style>
  <w:style w:type="paragraph" w:styleId="Tekstdymka">
    <w:name w:val="Balloon Text"/>
    <w:basedOn w:val="Normalny"/>
    <w:link w:val="TekstdymkaZnak"/>
    <w:uiPriority w:val="99"/>
    <w:semiHidden/>
    <w:unhideWhenUsed/>
    <w:rsid w:val="002930AD"/>
    <w:rPr>
      <w:rFonts w:ascii="Tahoma" w:hAnsi="Tahoma" w:cs="Mangal"/>
      <w:sz w:val="16"/>
      <w:szCs w:val="14"/>
    </w:rPr>
  </w:style>
  <w:style w:type="character" w:customStyle="1" w:styleId="TekstdymkaZnak">
    <w:name w:val="Tekst dymka Znak"/>
    <w:basedOn w:val="Domylnaczcionkaakapitu"/>
    <w:link w:val="Tekstdymka"/>
    <w:uiPriority w:val="99"/>
    <w:semiHidden/>
    <w:rsid w:val="002930AD"/>
    <w:rPr>
      <w:rFonts w:ascii="Tahoma" w:hAnsi="Tahoma" w:cs="Mangal"/>
      <w:sz w:val="16"/>
      <w:szCs w:val="14"/>
    </w:rPr>
  </w:style>
  <w:style w:type="character" w:styleId="Odwoaniedokomentarza">
    <w:name w:val="annotation reference"/>
    <w:basedOn w:val="Domylnaczcionkaakapitu"/>
    <w:uiPriority w:val="99"/>
    <w:semiHidden/>
    <w:unhideWhenUsed/>
    <w:rsid w:val="002930AD"/>
    <w:rPr>
      <w:sz w:val="16"/>
      <w:szCs w:val="16"/>
    </w:rPr>
  </w:style>
  <w:style w:type="paragraph" w:styleId="Tekstkomentarza">
    <w:name w:val="annotation text"/>
    <w:basedOn w:val="Normalny"/>
    <w:link w:val="TekstkomentarzaZnak"/>
    <w:uiPriority w:val="99"/>
    <w:semiHidden/>
    <w:unhideWhenUsed/>
    <w:rsid w:val="002930AD"/>
    <w:rPr>
      <w:rFonts w:cs="Mangal"/>
      <w:sz w:val="20"/>
      <w:szCs w:val="18"/>
    </w:rPr>
  </w:style>
  <w:style w:type="character" w:customStyle="1" w:styleId="TekstkomentarzaZnak">
    <w:name w:val="Tekst komentarza Znak"/>
    <w:basedOn w:val="Domylnaczcionkaakapitu"/>
    <w:link w:val="Tekstkomentarza"/>
    <w:uiPriority w:val="99"/>
    <w:semiHidden/>
    <w:rsid w:val="002930AD"/>
    <w:rPr>
      <w:rFonts w:cs="Mangal"/>
      <w:sz w:val="20"/>
      <w:szCs w:val="18"/>
    </w:rPr>
  </w:style>
  <w:style w:type="paragraph" w:styleId="Tematkomentarza">
    <w:name w:val="annotation subject"/>
    <w:basedOn w:val="Tekstkomentarza"/>
    <w:next w:val="Tekstkomentarza"/>
    <w:link w:val="TematkomentarzaZnak"/>
    <w:uiPriority w:val="99"/>
    <w:semiHidden/>
    <w:unhideWhenUsed/>
    <w:rsid w:val="002930AD"/>
    <w:rPr>
      <w:b/>
      <w:bCs/>
    </w:rPr>
  </w:style>
  <w:style w:type="character" w:customStyle="1" w:styleId="TematkomentarzaZnak">
    <w:name w:val="Temat komentarza Znak"/>
    <w:basedOn w:val="TekstkomentarzaZnak"/>
    <w:link w:val="Tematkomentarza"/>
    <w:uiPriority w:val="99"/>
    <w:semiHidden/>
    <w:rsid w:val="002930AD"/>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1777</Words>
  <Characters>10666</Characters>
  <Application>Microsoft Office Word</Application>
  <DocSecurity>0</DocSecurity>
  <Lines>88</Lines>
  <Paragraphs>24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hassanpours</dc:creator>
  <cp:lastModifiedBy>Lucjan Stapp</cp:lastModifiedBy>
  <cp:revision>4</cp:revision>
  <dcterms:created xsi:type="dcterms:W3CDTF">2015-04-09T11:46:00Z</dcterms:created>
  <dcterms:modified xsi:type="dcterms:W3CDTF">2015-04-09T12:44:00Z</dcterms:modified>
</cp:coreProperties>
</file>